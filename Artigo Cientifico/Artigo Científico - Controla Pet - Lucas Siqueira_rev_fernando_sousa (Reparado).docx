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EB38B" w14:textId="77777777" w:rsidR="00EB6ECE" w:rsidRPr="00C33273" w:rsidRDefault="00C33273" w:rsidP="00F7430C">
      <w:pPr>
        <w:spacing w:before="240"/>
        <w:ind w:firstLine="357"/>
        <w:jc w:val="center"/>
        <w:rPr>
          <w:b/>
          <w:sz w:val="32"/>
          <w:szCs w:val="32"/>
          <w:lang w:val="pt-BR"/>
        </w:rPr>
        <w:pPrChange w:id="0" w:author="de Paula Muniz, Nayara" w:date="2018-07-23T15:03:00Z">
          <w:pPr>
            <w:spacing w:before="240"/>
            <w:ind w:firstLine="397"/>
            <w:jc w:val="center"/>
          </w:pPr>
        </w:pPrChange>
      </w:pPr>
      <w:r>
        <w:rPr>
          <w:b/>
          <w:sz w:val="32"/>
          <w:szCs w:val="32"/>
          <w:lang w:val="pt-BR"/>
        </w:rPr>
        <w:t>CONTROLAPET – SISTEMA DE GERENCIAMENTO DE CLÍNICAS VETERINÁRIAS</w:t>
      </w:r>
    </w:p>
    <w:p w14:paraId="42FAB33D" w14:textId="77777777" w:rsidR="007B763A" w:rsidRPr="00C33273" w:rsidRDefault="00C33273" w:rsidP="00F7430C">
      <w:pPr>
        <w:spacing w:before="240"/>
        <w:ind w:firstLine="357"/>
        <w:jc w:val="center"/>
        <w:rPr>
          <w:b/>
          <w:lang w:val="pt-BR"/>
        </w:rPr>
        <w:pPrChange w:id="1" w:author="de Paula Muniz, Nayara" w:date="2018-07-23T15:03:00Z">
          <w:pPr>
            <w:spacing w:before="240"/>
            <w:jc w:val="center"/>
          </w:pPr>
        </w:pPrChange>
      </w:pPr>
      <w:r>
        <w:rPr>
          <w:b/>
          <w:lang w:val="pt-BR"/>
        </w:rPr>
        <w:t>Bruno L. dos Santos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Danilo L. do Nascimento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Siqueira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de Oliveira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Matheus P. Silva, Nayara de P. Muniz, Vitor C. </w:t>
      </w:r>
      <w:proofErr w:type="spellStart"/>
      <w:r>
        <w:rPr>
          <w:b/>
          <w:lang w:val="pt-BR"/>
        </w:rPr>
        <w:t>Carlessi</w:t>
      </w:r>
      <w:proofErr w:type="spellEnd"/>
    </w:p>
    <w:p w14:paraId="26BAF989" w14:textId="77777777" w:rsidR="00095C2C" w:rsidRPr="00C33273" w:rsidRDefault="00CA1D8C" w:rsidP="00F7430C">
      <w:pPr>
        <w:spacing w:before="240"/>
        <w:ind w:firstLine="357"/>
        <w:jc w:val="center"/>
        <w:rPr>
          <w:lang w:val="pt-BR"/>
        </w:rPr>
        <w:pPrChange w:id="2" w:author="de Paula Muniz, Nayara" w:date="2018-07-23T15:03:00Z">
          <w:pPr>
            <w:spacing w:before="240"/>
            <w:jc w:val="center"/>
          </w:pPr>
        </w:pPrChange>
      </w:pPr>
      <w:r w:rsidRPr="00C33273">
        <w:rPr>
          <w:lang w:val="pt-BR"/>
        </w:rPr>
        <w:t>Faculdade Impacta de Tecnologia</w:t>
      </w:r>
      <w:r w:rsidRPr="00C33273">
        <w:rPr>
          <w:lang w:val="pt-BR"/>
        </w:rPr>
        <w:br/>
        <w:t>São Paulo – SP – Brasil</w:t>
      </w:r>
      <w:r w:rsidRPr="00C33273">
        <w:rPr>
          <w:lang w:val="pt-BR"/>
        </w:rPr>
        <w:br/>
      </w:r>
    </w:p>
    <w:p w14:paraId="6E03D675" w14:textId="17C1B11B" w:rsidR="007B763A" w:rsidRPr="00EB6ECE" w:rsidRDefault="007B763A" w:rsidP="00F7430C">
      <w:pPr>
        <w:spacing w:after="120"/>
        <w:ind w:firstLine="357"/>
        <w:jc w:val="center"/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pPrChange w:id="3" w:author="de Paula Muniz, Nayara" w:date="2018-07-23T15:03:00Z">
          <w:pPr>
            <w:spacing w:after="120"/>
            <w:jc w:val="center"/>
          </w:pPr>
        </w:pPrChange>
      </w:pP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brunosalve1@outlook.com, </w:t>
      </w:r>
      <w:del w:id="4" w:author="de Paula Muniz, Nayara" w:date="2018-07-13T10:53:00Z">
        <w:r w:rsidR="00283C5A" w:rsidDel="00CD2802">
          <w:fldChar w:fldCharType="begin"/>
        </w:r>
        <w:r w:rsidR="00283C5A" w:rsidRPr="007B1DF9" w:rsidDel="00CD2802">
          <w:rPr>
            <w:lang w:val="pt-BR"/>
            <w:rPrChange w:id="5" w:author="de Paula Muniz, Nayara" w:date="2018-07-13T10:07:00Z">
              <w:rPr/>
            </w:rPrChange>
          </w:rPr>
          <w:delInstrText xml:space="preserve"> HYPERLINK "mailto:danilo_lopes100@live.com" </w:delInstrText>
        </w:r>
        <w:r w:rsidR="00283C5A" w:rsidDel="00CD2802">
          <w:fldChar w:fldCharType="separate"/>
        </w:r>
        <w:r w:rsidRPr="00EB6ECE" w:rsidDel="00CD2802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delText>danilo_lopes100@live.com</w:delText>
        </w:r>
        <w:r w:rsidR="00283C5A" w:rsidDel="00CD2802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fldChar w:fldCharType="end"/>
        </w:r>
        <w:r w:rsidRPr="00EB6ECE" w:rsidDel="00CD2802">
          <w:rPr>
            <w:rFonts w:ascii="Courier New" w:eastAsia="Courier New" w:hAnsi="Courier New" w:cs="Courier New"/>
            <w:color w:val="auto"/>
            <w:sz w:val="20"/>
            <w:szCs w:val="20"/>
            <w:lang w:val="pt-BR"/>
          </w:rPr>
          <w:delText xml:space="preserve">, </w:delText>
        </w:r>
      </w:del>
      <w:r w:rsidR="00283C5A">
        <w:fldChar w:fldCharType="begin"/>
      </w:r>
      <w:r w:rsidR="00283C5A" w:rsidRPr="007B1DF9">
        <w:rPr>
          <w:lang w:val="pt-BR"/>
          <w:rPrChange w:id="6" w:author="de Paula Muniz, Nayara" w:date="2018-07-13T10:07:00Z">
            <w:rPr/>
          </w:rPrChange>
        </w:rPr>
        <w:instrText xml:space="preserve"> HYPERLINK "mailto:lalvessiqueira8@gmail.com" </w:instrText>
      </w:r>
      <w:r w:rsidR="00283C5A">
        <w:fldChar w:fldCharType="separate"/>
      </w:r>
      <w:r w:rsidRPr="00EB6ECE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t>lalvessiqueira8@gmail.com</w:t>
      </w:r>
      <w:r w:rsidR="00283C5A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fldChar w:fldCharType="end"/>
      </w: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r w:rsidR="00283C5A">
        <w:fldChar w:fldCharType="begin"/>
      </w:r>
      <w:r w:rsidR="00283C5A" w:rsidRPr="007B1DF9">
        <w:rPr>
          <w:lang w:val="pt-BR"/>
          <w:rPrChange w:id="7" w:author="de Paula Muniz, Nayara" w:date="2018-07-13T10:07:00Z">
            <w:rPr/>
          </w:rPrChange>
        </w:rPr>
        <w:instrText xml:space="preserve"> HYPERLINK "mailto:lucas11200@hotmail.com" </w:instrText>
      </w:r>
      <w:r w:rsidR="00283C5A">
        <w:fldChar w:fldCharType="separate"/>
      </w:r>
      <w:r w:rsidRPr="00EB6ECE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t>lucas11200@hotmail.com</w:t>
      </w:r>
      <w:r w:rsidR="00283C5A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fldChar w:fldCharType="end"/>
      </w: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del w:id="8" w:author="de Paula Muniz, Nayara" w:date="2018-07-13T10:53:00Z">
        <w:r w:rsidR="00283C5A" w:rsidDel="00CD2802">
          <w:fldChar w:fldCharType="begin"/>
        </w:r>
        <w:r w:rsidR="00283C5A" w:rsidRPr="007B1DF9" w:rsidDel="00CD2802">
          <w:rPr>
            <w:lang w:val="pt-BR"/>
            <w:rPrChange w:id="9" w:author="de Paula Muniz, Nayara" w:date="2018-07-13T10:07:00Z">
              <w:rPr/>
            </w:rPrChange>
          </w:rPr>
          <w:delInstrText xml:space="preserve"> HYPERLINK "mailto:matheus191999@hotmail.com" </w:delInstrText>
        </w:r>
        <w:r w:rsidR="00283C5A" w:rsidDel="00CD2802">
          <w:fldChar w:fldCharType="separate"/>
        </w:r>
        <w:r w:rsidRPr="00EB6ECE" w:rsidDel="00CD2802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delText>matheus191999@hotmail.com</w:delText>
        </w:r>
        <w:r w:rsidR="00283C5A" w:rsidDel="00CD2802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fldChar w:fldCharType="end"/>
        </w:r>
        <w:r w:rsidRPr="00EB6ECE" w:rsidDel="00CD2802">
          <w:rPr>
            <w:rFonts w:ascii="Courier New" w:eastAsia="Courier New" w:hAnsi="Courier New" w:cs="Courier New"/>
            <w:color w:val="auto"/>
            <w:sz w:val="20"/>
            <w:szCs w:val="20"/>
            <w:lang w:val="pt-BR"/>
          </w:rPr>
          <w:delText xml:space="preserve">, </w:delText>
        </w:r>
      </w:del>
      <w:r w:rsidR="00283C5A">
        <w:fldChar w:fldCharType="begin"/>
      </w:r>
      <w:r w:rsidR="00283C5A" w:rsidRPr="007B1DF9">
        <w:rPr>
          <w:lang w:val="pt-BR"/>
          <w:rPrChange w:id="10" w:author="de Paula Muniz, Nayara" w:date="2018-07-13T10:07:00Z">
            <w:rPr/>
          </w:rPrChange>
        </w:rPr>
        <w:instrText xml:space="preserve"> HYPERLINK "mailto:nayara.muniz27@gmail.com" </w:instrText>
      </w:r>
      <w:r w:rsidR="00283C5A">
        <w:fldChar w:fldCharType="separate"/>
      </w:r>
      <w:r w:rsidRPr="00EB6ECE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t>nayara.muniz27@gmail.com</w:t>
      </w:r>
      <w:r w:rsidR="00283C5A">
        <w:rPr>
          <w:rStyle w:val="Hyperlink"/>
          <w:rFonts w:ascii="Courier New" w:eastAsia="Courier New" w:hAnsi="Courier New" w:cs="Courier New"/>
          <w:color w:val="auto"/>
          <w:sz w:val="20"/>
          <w:szCs w:val="20"/>
          <w:u w:val="none"/>
          <w:lang w:val="pt-BR"/>
        </w:rPr>
        <w:fldChar w:fldCharType="end"/>
      </w: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>, vitor.carlessi@gmail.com</w:t>
      </w:r>
      <w:bookmarkStart w:id="11" w:name="_GoBack"/>
      <w:bookmarkEnd w:id="11"/>
    </w:p>
    <w:p w14:paraId="2447309B" w14:textId="77777777" w:rsidR="00095C2C" w:rsidRDefault="00095C2C" w:rsidP="00F7430C">
      <w:pPr>
        <w:spacing w:after="120"/>
        <w:ind w:firstLine="357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pPrChange w:id="12" w:author="de Paula Muniz, Nayara" w:date="2018-07-23T15:03:00Z">
          <w:pPr>
            <w:spacing w:after="120"/>
            <w:jc w:val="center"/>
          </w:pPr>
        </w:pPrChange>
      </w:pPr>
    </w:p>
    <w:p w14:paraId="5A206593" w14:textId="77777777" w:rsidR="00C33273" w:rsidRPr="00C33273" w:rsidRDefault="00C33273" w:rsidP="00F7430C">
      <w:pPr>
        <w:spacing w:after="120"/>
        <w:ind w:firstLine="357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C33273" w:rsidRPr="00C33273">
          <w:headerReference w:type="even" r:id="rId8"/>
          <w:headerReference w:type="default" r:id="rId9"/>
          <w:footerReference w:type="even" r:id="rId10"/>
          <w:footerReference w:type="first" r:id="rId11"/>
          <w:pgSz w:w="11907" w:h="16840"/>
          <w:pgMar w:top="1985" w:right="1701" w:bottom="1418" w:left="1701" w:header="964" w:footer="964" w:gutter="0"/>
          <w:pgNumType w:start="101"/>
          <w:cols w:space="720"/>
        </w:sectPr>
        <w:pPrChange w:id="13" w:author="de Paula Muniz, Nayara" w:date="2018-07-23T15:03:00Z">
          <w:pPr>
            <w:spacing w:after="120"/>
            <w:jc w:val="center"/>
          </w:pPr>
        </w:pPrChange>
      </w:pPr>
    </w:p>
    <w:p w14:paraId="27E5AC3E" w14:textId="77777777" w:rsidR="00095C2C" w:rsidRPr="008A4EFF" w:rsidRDefault="00CA1D8C" w:rsidP="00F7430C">
      <w:pPr>
        <w:spacing w:after="120"/>
        <w:ind w:left="454" w:right="454" w:firstLine="357"/>
        <w:rPr>
          <w:i/>
        </w:rPr>
        <w:pPrChange w:id="14" w:author="de Paula Muniz, Nayara" w:date="2018-07-23T15:03:00Z">
          <w:pPr>
            <w:spacing w:after="120"/>
            <w:ind w:left="454" w:right="454"/>
          </w:pPr>
        </w:pPrChange>
      </w:pPr>
      <w:r w:rsidRPr="00B40EF6">
        <w:rPr>
          <w:b/>
          <w:i/>
        </w:rPr>
        <w:t>Abstract.</w:t>
      </w:r>
      <w:r w:rsidRPr="00B40EF6">
        <w:rPr>
          <w:i/>
        </w:rPr>
        <w:t xml:space="preserve"> </w:t>
      </w:r>
      <w:r w:rsidR="00B40EF6" w:rsidRPr="00B40EF6">
        <w:rPr>
          <w:i/>
        </w:rPr>
        <w:t xml:space="preserve">This meta-article reports the elaboration of the </w:t>
      </w:r>
      <w:proofErr w:type="gramStart"/>
      <w:r w:rsidR="00B40EF6" w:rsidRPr="00B40EF6">
        <w:rPr>
          <w:i/>
        </w:rPr>
        <w:t>OPE(</w:t>
      </w:r>
      <w:proofErr w:type="gramEnd"/>
      <w:r w:rsidR="00B40EF6" w:rsidRPr="00B40EF6">
        <w:rPr>
          <w:i/>
        </w:rPr>
        <w:t xml:space="preserve">Enterprise Office Project), which the students of System of Information course of </w:t>
      </w:r>
      <w:proofErr w:type="spellStart"/>
      <w:r w:rsidR="00B40EF6" w:rsidRPr="00B40EF6">
        <w:rPr>
          <w:i/>
        </w:rPr>
        <w:t>Impacta</w:t>
      </w:r>
      <w:proofErr w:type="spellEnd"/>
      <w:r w:rsidR="00B40EF6" w:rsidRPr="00B40EF6">
        <w:rPr>
          <w:i/>
        </w:rPr>
        <w:t xml:space="preserve"> College are involved. The objective is make a system for pet </w:t>
      </w:r>
      <w:proofErr w:type="spellStart"/>
      <w:r w:rsidR="00B40EF6" w:rsidRPr="00B40EF6">
        <w:rPr>
          <w:i/>
        </w:rPr>
        <w:t>shop’s</w:t>
      </w:r>
      <w:proofErr w:type="spellEnd"/>
      <w:r w:rsidR="00B40EF6" w:rsidRPr="00B40EF6">
        <w:rPr>
          <w:i/>
        </w:rPr>
        <w:t xml:space="preserve"> and veterinary </w:t>
      </w:r>
      <w:proofErr w:type="spellStart"/>
      <w:r w:rsidR="00B40EF6" w:rsidRPr="00B40EF6">
        <w:rPr>
          <w:i/>
        </w:rPr>
        <w:t>clinic’s</w:t>
      </w:r>
      <w:proofErr w:type="spellEnd"/>
      <w:r w:rsidR="00B40EF6" w:rsidRPr="00B40EF6">
        <w:rPr>
          <w:i/>
        </w:rPr>
        <w:t>, and the base to do this article are the artefacts and the client requirements gathered by the Team in meetings about the business and it issues.</w:t>
      </w:r>
      <w:r w:rsidR="00DC525B">
        <w:rPr>
          <w:i/>
        </w:rPr>
        <w:t xml:space="preserve"> </w:t>
      </w:r>
    </w:p>
    <w:p w14:paraId="310D9952" w14:textId="77777777" w:rsidR="00095C2C" w:rsidRPr="00C33273" w:rsidRDefault="00CA1D8C" w:rsidP="00F7430C">
      <w:pPr>
        <w:spacing w:after="120"/>
        <w:ind w:left="454" w:right="454" w:firstLine="357"/>
        <w:rPr>
          <w:i/>
          <w:lang w:val="pt-BR"/>
        </w:rPr>
        <w:pPrChange w:id="15" w:author="de Paula Muniz, Nayara" w:date="2018-07-23T15:03:00Z">
          <w:pPr>
            <w:spacing w:after="120"/>
            <w:ind w:left="454" w:right="454"/>
          </w:pPr>
        </w:pPrChange>
      </w:pPr>
      <w:r w:rsidRPr="00C33273">
        <w:rPr>
          <w:b/>
          <w:i/>
          <w:lang w:val="pt-BR"/>
        </w:rPr>
        <w:t>Resumo.</w:t>
      </w:r>
      <w:r w:rsidR="007B763A">
        <w:rPr>
          <w:i/>
          <w:lang w:val="pt-BR"/>
        </w:rPr>
        <w:t xml:space="preserve"> </w:t>
      </w:r>
      <w:r w:rsidRPr="00C33273">
        <w:rPr>
          <w:i/>
          <w:lang w:val="pt-BR"/>
        </w:rPr>
        <w:t xml:space="preserve">Este meta-artigo descreve </w:t>
      </w:r>
      <w:r w:rsidR="001D46BB">
        <w:rPr>
          <w:i/>
          <w:lang w:val="pt-BR"/>
        </w:rPr>
        <w:t>a elaboração da oficina de projeto de empresas I, no qual os alunos de sistemas de informação da Faculdade Impacta estão envolvidos.</w:t>
      </w:r>
      <w:r w:rsidR="008A4EFF">
        <w:rPr>
          <w:i/>
          <w:lang w:val="pt-BR"/>
        </w:rPr>
        <w:t xml:space="preserve"> O objetivo é construir um sistema para pet shops e clinicas veterinárias, e</w:t>
      </w:r>
      <w:r w:rsidR="001D46BB">
        <w:rPr>
          <w:i/>
          <w:lang w:val="pt-BR"/>
        </w:rPr>
        <w:t xml:space="preserve"> </w:t>
      </w:r>
      <w:r w:rsidR="008A4EFF">
        <w:rPr>
          <w:i/>
          <w:lang w:val="pt-BR"/>
        </w:rPr>
        <w:t>a</w:t>
      </w:r>
      <w:r w:rsidR="001D46BB">
        <w:rPr>
          <w:i/>
          <w:lang w:val="pt-BR"/>
        </w:rPr>
        <w:t xml:space="preserve"> base para a confecção deste artigo são artefatos gerados e levantados pela equipe em reuniões com o cliente sobre o negócio e suas implicações.</w:t>
      </w:r>
    </w:p>
    <w:p w14:paraId="71BFAD9C" w14:textId="77777777" w:rsidR="00095C2C" w:rsidRPr="00C33273" w:rsidRDefault="00CA1D8C" w:rsidP="00F7430C">
      <w:pPr>
        <w:keepNext/>
        <w:spacing w:before="240"/>
        <w:ind w:firstLine="357"/>
        <w:jc w:val="left"/>
        <w:rPr>
          <w:b/>
          <w:sz w:val="26"/>
          <w:szCs w:val="26"/>
          <w:lang w:val="pt-BR"/>
        </w:rPr>
        <w:pPrChange w:id="16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b/>
          <w:sz w:val="26"/>
          <w:szCs w:val="26"/>
          <w:lang w:val="pt-BR"/>
        </w:rPr>
        <w:t>1. Introdução</w:t>
      </w:r>
    </w:p>
    <w:p w14:paraId="61743D2B" w14:textId="77777777" w:rsidR="007213CF" w:rsidRDefault="00EB6ECE" w:rsidP="00F7430C">
      <w:pPr>
        <w:ind w:firstLine="357"/>
        <w:rPr>
          <w:lang w:val="pt-BR"/>
        </w:rPr>
        <w:pPrChange w:id="17" w:author="de Paula Muniz, Nayara" w:date="2018-07-23T15:03:00Z">
          <w:pPr/>
        </w:pPrChange>
      </w:pPr>
      <w:r>
        <w:rPr>
          <w:lang w:val="pt-BR"/>
        </w:rPr>
        <w:t xml:space="preserve">O produto construído e descrito neste artigo trata-se de um sistema de gerenciamento e controle de clinicas veterinárias. O cliente escolhido para elaboração de tal é a </w:t>
      </w:r>
      <w:r w:rsidR="00FF1D7C">
        <w:rPr>
          <w:lang w:val="pt-BR"/>
        </w:rPr>
        <w:t>clínica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situada no bairro do Morumbi, zona sul de São Paulo, </w:t>
      </w:r>
      <w:r w:rsidR="007213CF">
        <w:rPr>
          <w:lang w:val="pt-BR"/>
        </w:rPr>
        <w:t xml:space="preserve">que há 10 anos no mercado </w:t>
      </w:r>
      <w:r w:rsidR="00091C5A">
        <w:rPr>
          <w:lang w:val="pt-BR"/>
        </w:rPr>
        <w:t>disponibilizou o</w:t>
      </w:r>
      <w:r w:rsidR="007213CF">
        <w:rPr>
          <w:lang w:val="pt-BR"/>
        </w:rPr>
        <w:t xml:space="preserve"> cenário ideal para o desenvolvimento acadêmico de soluções para o negócio.</w:t>
      </w:r>
    </w:p>
    <w:p w14:paraId="435B926E" w14:textId="77777777" w:rsidR="00EB6ECE" w:rsidRDefault="007213CF" w:rsidP="00F7430C">
      <w:pPr>
        <w:ind w:firstLine="357"/>
        <w:rPr>
          <w:lang w:val="pt-BR"/>
        </w:rPr>
        <w:pPrChange w:id="18" w:author="de Paula Muniz, Nayara" w:date="2018-07-23T15:03:00Z">
          <w:pPr/>
        </w:pPrChange>
      </w:pPr>
      <w:r>
        <w:rPr>
          <w:lang w:val="pt-BR"/>
        </w:rPr>
        <w:tab/>
        <w:t xml:space="preserve">Ao reunir problemas e melhorias, as proprietárias descreveram o cenário atual e os problemas </w:t>
      </w:r>
      <w:r w:rsidR="00313923">
        <w:rPr>
          <w:lang w:val="pt-BR"/>
        </w:rPr>
        <w:t>d</w:t>
      </w:r>
      <w:r>
        <w:rPr>
          <w:lang w:val="pt-BR"/>
        </w:rPr>
        <w:t xml:space="preserve">os quais a dificuldade de gerir um negócio </w:t>
      </w:r>
      <w:r w:rsidR="008D4EB1">
        <w:rPr>
          <w:lang w:val="pt-BR"/>
        </w:rPr>
        <w:t>farto de informações</w:t>
      </w:r>
      <w:r w:rsidR="00313923">
        <w:rPr>
          <w:lang w:val="pt-BR"/>
        </w:rPr>
        <w:t xml:space="preserve"> podem trazer</w:t>
      </w:r>
      <w:r w:rsidR="00BC4F33">
        <w:rPr>
          <w:lang w:val="pt-BR"/>
        </w:rPr>
        <w:t>, é</w:t>
      </w:r>
      <w:r w:rsidR="00313923">
        <w:rPr>
          <w:lang w:val="pt-BR"/>
        </w:rPr>
        <w:t xml:space="preserve"> fácil notar que os processos são organizados, mas a falta que a simplicidade que um sistema traria é significante. A principal carência é com o controle de vacinas e atendimentos de animais, seguido por alguma dificuldade em gerir perfis de </w:t>
      </w:r>
      <w:r w:rsidR="00BC4F33" w:rsidRPr="00BC4F33">
        <w:rPr>
          <w:i/>
          <w:lang w:val="pt-BR"/>
        </w:rPr>
        <w:t>pets</w:t>
      </w:r>
      <w:r w:rsidR="00313923">
        <w:rPr>
          <w:lang w:val="pt-BR"/>
        </w:rPr>
        <w:t xml:space="preserve"> e clientes</w:t>
      </w:r>
      <w:r w:rsidR="00BC4F33">
        <w:rPr>
          <w:lang w:val="pt-BR"/>
        </w:rPr>
        <w:t>.</w:t>
      </w:r>
    </w:p>
    <w:p w14:paraId="2B0D70CF" w14:textId="77777777" w:rsidR="00095C2C" w:rsidRPr="00C33273" w:rsidRDefault="00BC4F33" w:rsidP="00F7430C">
      <w:pPr>
        <w:ind w:firstLine="357"/>
        <w:rPr>
          <w:lang w:val="pt-BR"/>
        </w:rPr>
        <w:pPrChange w:id="19" w:author="de Paula Muniz, Nayara" w:date="2018-07-23T15:03:00Z">
          <w:pPr/>
        </w:pPrChange>
      </w:pPr>
      <w:r>
        <w:rPr>
          <w:lang w:val="pt-BR"/>
        </w:rPr>
        <w:tab/>
        <w:t>As exigências foram que a equipe de desenvolvimento entregasse um sistema simples, funcional e em nuvem para atender as necessidades</w:t>
      </w:r>
      <w:r w:rsidR="00847F1C">
        <w:rPr>
          <w:lang w:val="pt-BR"/>
        </w:rPr>
        <w:t xml:space="preserve"> e otimizar o negócio, focando principalmente na organização da agenda clínica, cobranças e procedimentos. </w:t>
      </w:r>
      <w:r w:rsidR="007E6287">
        <w:rPr>
          <w:lang w:val="pt-BR"/>
        </w:rPr>
        <w:t xml:space="preserve">Será entregue uma aplicação web desenvolvida em Python com o Framework </w:t>
      </w:r>
      <w:proofErr w:type="spellStart"/>
      <w:r w:rsidR="007E6287">
        <w:rPr>
          <w:lang w:val="pt-BR"/>
        </w:rPr>
        <w:t>Django</w:t>
      </w:r>
      <w:proofErr w:type="spellEnd"/>
      <w:r w:rsidR="007E6287">
        <w:rPr>
          <w:lang w:val="pt-BR"/>
        </w:rPr>
        <w:t xml:space="preserve">, hospedado em nuvem, que atenderá as exigências acima e tornará mais fluido a gestão do estabelecimento. Mais informações sobre os entregáveis: </w:t>
      </w:r>
      <w:r w:rsidR="007E6287" w:rsidRPr="007E6287">
        <w:rPr>
          <w:lang w:val="pt-BR"/>
        </w:rPr>
        <w:t>https://goo.gl/mwyHXD</w:t>
      </w:r>
    </w:p>
    <w:p w14:paraId="3DAD8FCA" w14:textId="77777777" w:rsidR="00095C2C" w:rsidRPr="00C33273" w:rsidRDefault="00CA1D8C" w:rsidP="00F7430C">
      <w:pPr>
        <w:keepNext/>
        <w:spacing w:before="240"/>
        <w:ind w:firstLine="357"/>
        <w:jc w:val="left"/>
        <w:rPr>
          <w:b/>
          <w:lang w:val="pt-BR"/>
        </w:rPr>
        <w:pPrChange w:id="20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b/>
          <w:lang w:val="pt-BR"/>
        </w:rPr>
        <w:lastRenderedPageBreak/>
        <w:t>1.1. Apresentação do Problema</w:t>
      </w:r>
    </w:p>
    <w:p w14:paraId="46720303" w14:textId="07185EA0" w:rsidR="00EE5EEB" w:rsidRDefault="00C64909" w:rsidP="00F7430C">
      <w:pPr>
        <w:keepNext/>
        <w:spacing w:before="240"/>
        <w:ind w:firstLine="357"/>
        <w:rPr>
          <w:lang w:val="pt-BR"/>
        </w:rPr>
        <w:pPrChange w:id="21" w:author="de Paula Muniz, Nayara" w:date="2018-07-23T15:03:00Z">
          <w:pPr>
            <w:keepNext/>
            <w:spacing w:before="240"/>
          </w:pPr>
        </w:pPrChange>
      </w:pPr>
      <w:r>
        <w:rPr>
          <w:lang w:val="pt-BR"/>
        </w:rPr>
        <w:t xml:space="preserve">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 atua no ramo veterinário há 10 anos </w:t>
      </w:r>
      <w:del w:id="22" w:author="de Paula Muniz, Nayara" w:date="2018-07-13T10:07:00Z">
        <w:r w:rsidDel="007B1DF9">
          <w:rPr>
            <w:lang w:val="pt-BR"/>
          </w:rPr>
          <w:delText xml:space="preserve">e oferecem </w:delText>
        </w:r>
      </w:del>
      <w:ins w:id="23" w:author="de Paula Muniz, Nayara" w:date="2018-07-13T10:07:00Z">
        <w:r w:rsidR="007B1DF9">
          <w:rPr>
            <w:lang w:val="pt-BR"/>
          </w:rPr>
          <w:t xml:space="preserve">oferecendo </w:t>
        </w:r>
      </w:ins>
      <w:r>
        <w:rPr>
          <w:lang w:val="pt-BR"/>
        </w:rPr>
        <w:t xml:space="preserve">serviços de </w:t>
      </w:r>
      <w:proofErr w:type="spellStart"/>
      <w:r>
        <w:rPr>
          <w:lang w:val="pt-BR"/>
        </w:rPr>
        <w:t>PetShop</w:t>
      </w:r>
      <w:proofErr w:type="spellEnd"/>
      <w:r>
        <w:rPr>
          <w:lang w:val="pt-BR"/>
        </w:rPr>
        <w:t xml:space="preserve">, Hotel/Day </w:t>
      </w:r>
      <w:proofErr w:type="spellStart"/>
      <w:r>
        <w:rPr>
          <w:lang w:val="pt-BR"/>
        </w:rPr>
        <w:t>Care</w:t>
      </w:r>
      <w:proofErr w:type="spellEnd"/>
      <w:r>
        <w:rPr>
          <w:lang w:val="pt-BR"/>
        </w:rPr>
        <w:t xml:space="preserve"> e atendimento médico especializado</w:t>
      </w:r>
      <w:r w:rsidR="00FF1D7C">
        <w:rPr>
          <w:lang w:val="pt-BR"/>
        </w:rPr>
        <w:t xml:space="preserve"> para cães, gatos, répteis e aves.</w:t>
      </w:r>
      <w:r w:rsidR="00EE5EEB">
        <w:rPr>
          <w:lang w:val="pt-BR"/>
        </w:rPr>
        <w:t xml:space="preserve"> </w:t>
      </w:r>
      <w:r w:rsidR="00FF1D7C">
        <w:rPr>
          <w:lang w:val="pt-BR"/>
        </w:rPr>
        <w:t>As sócias do negócio, as veterinárias Rita e Priscila, contam com uma motorista, uma recepcionista, um caseiro e com dois profissionais dedicados a higiene.</w:t>
      </w:r>
    </w:p>
    <w:p w14:paraId="1EEA60A2" w14:textId="77777777" w:rsidR="00815CDA" w:rsidRDefault="00EE5EEB" w:rsidP="00F7430C">
      <w:pPr>
        <w:keepNext/>
        <w:spacing w:before="240"/>
        <w:ind w:firstLine="357"/>
        <w:rPr>
          <w:lang w:val="pt-BR"/>
        </w:rPr>
        <w:pPrChange w:id="24" w:author="de Paula Muniz, Nayara" w:date="2018-07-23T15:03:00Z">
          <w:pPr>
            <w:keepNext/>
            <w:spacing w:before="240"/>
          </w:pPr>
        </w:pPrChange>
      </w:pPr>
      <w:r w:rsidRPr="00EE5EEB">
        <w:rPr>
          <w:lang w:val="pt-BR"/>
        </w:rPr>
        <w:t xml:space="preserve">Ao chegar no estabelecimento o </w:t>
      </w:r>
      <w:r w:rsidR="00815CDA">
        <w:rPr>
          <w:lang w:val="pt-BR"/>
        </w:rPr>
        <w:t xml:space="preserve">cliente procura a recepcionista que o encaminha para o serviço desejado e </w:t>
      </w:r>
      <w:r w:rsidRPr="00EE5EEB">
        <w:rPr>
          <w:lang w:val="pt-BR"/>
        </w:rPr>
        <w:t>ao término de cada operação, são anotadas de forma manual informações da serventia, além de todo o atendimento ao cliente na venda de qualquer medicamento, ração ou acessórios para os animais.</w:t>
      </w:r>
      <w:r w:rsidR="00815CDA">
        <w:rPr>
          <w:lang w:val="pt-BR"/>
        </w:rPr>
        <w:t xml:space="preserve"> </w:t>
      </w:r>
    </w:p>
    <w:p w14:paraId="2089F8D3" w14:textId="77777777" w:rsidR="00EE5EEB" w:rsidRDefault="00EE5EEB" w:rsidP="00F7430C">
      <w:pPr>
        <w:keepNext/>
        <w:spacing w:before="240"/>
        <w:ind w:firstLine="357"/>
        <w:rPr>
          <w:lang w:val="pt-BR"/>
        </w:rPr>
        <w:pPrChange w:id="25" w:author="de Paula Muniz, Nayara" w:date="2018-07-23T15:03:00Z">
          <w:pPr>
            <w:keepNext/>
            <w:spacing w:before="240"/>
          </w:pPr>
        </w:pPrChange>
      </w:pPr>
      <w:r w:rsidRPr="00EE5EEB">
        <w:rPr>
          <w:lang w:val="pt-BR"/>
        </w:rPr>
        <w:t xml:space="preserve">Consultas, vacinas e cirurgias são feitas in loco, exames e serviços diagnósticos </w:t>
      </w:r>
      <w:r w:rsidR="00C90665">
        <w:rPr>
          <w:lang w:val="pt-BR"/>
        </w:rPr>
        <w:t xml:space="preserve">de </w:t>
      </w:r>
      <w:r w:rsidRPr="00EE5EEB">
        <w:rPr>
          <w:lang w:val="pt-BR"/>
        </w:rPr>
        <w:t>amostras sanguíneas são realizados por terceiros. O serviço de transporte é cobrado cada vez que é necessário deslocar o animal, os valores variam de acordo com a distância</w:t>
      </w:r>
      <w:r w:rsidR="00815CDA">
        <w:rPr>
          <w:lang w:val="pt-BR"/>
        </w:rPr>
        <w:t>.</w:t>
      </w:r>
      <w:r>
        <w:rPr>
          <w:lang w:val="pt-BR"/>
        </w:rPr>
        <w:t xml:space="preserve"> </w:t>
      </w:r>
      <w:r w:rsidR="00815CDA">
        <w:rPr>
          <w:lang w:val="pt-BR"/>
        </w:rPr>
        <w:t>A</w:t>
      </w:r>
      <w:r>
        <w:rPr>
          <w:lang w:val="pt-BR"/>
        </w:rPr>
        <w:t xml:space="preserve"> higiene do animal gera</w:t>
      </w:r>
      <w:r w:rsidR="00815CDA">
        <w:rPr>
          <w:lang w:val="pt-BR"/>
        </w:rPr>
        <w:t xml:space="preserve"> </w:t>
      </w:r>
      <w:r>
        <w:rPr>
          <w:lang w:val="pt-BR"/>
        </w:rPr>
        <w:t>comissão p</w:t>
      </w:r>
      <w:r w:rsidR="00815CDA">
        <w:rPr>
          <w:lang w:val="pt-BR"/>
        </w:rPr>
        <w:t>a</w:t>
      </w:r>
      <w:r>
        <w:rPr>
          <w:lang w:val="pt-BR"/>
        </w:rPr>
        <w:t>r</w:t>
      </w:r>
      <w:r w:rsidR="00815CDA">
        <w:rPr>
          <w:lang w:val="pt-BR"/>
        </w:rPr>
        <w:t xml:space="preserve">a </w:t>
      </w:r>
      <w:r>
        <w:rPr>
          <w:lang w:val="pt-BR"/>
        </w:rPr>
        <w:t>o funcionário que a realizou, calculad</w:t>
      </w:r>
      <w:r w:rsidR="00815CDA">
        <w:rPr>
          <w:lang w:val="pt-BR"/>
        </w:rPr>
        <w:t>a</w:t>
      </w:r>
      <w:r>
        <w:rPr>
          <w:lang w:val="pt-BR"/>
        </w:rPr>
        <w:t>s de forma manual.</w:t>
      </w:r>
    </w:p>
    <w:p w14:paraId="681B858D" w14:textId="77777777" w:rsidR="001E6FAB" w:rsidRDefault="00815CDA" w:rsidP="00F7430C">
      <w:pPr>
        <w:ind w:firstLine="357"/>
        <w:rPr>
          <w:color w:val="auto"/>
          <w:lang w:val="pt-BR"/>
        </w:rPr>
        <w:pPrChange w:id="26" w:author="de Paula Muniz, Nayara" w:date="2018-07-23T15:03:00Z">
          <w:pPr>
            <w:ind w:firstLine="360"/>
          </w:pPr>
        </w:pPrChange>
      </w:pPr>
      <w:r w:rsidRPr="00815CDA">
        <w:rPr>
          <w:color w:val="auto"/>
          <w:lang w:val="pt-BR"/>
        </w:rPr>
        <w:t xml:space="preserve">Existem três tipos de clientes, cuja a única diferença entre eles é a forma de pagamento: Mensais, são os clientes de frequência e confiança, tem suas cobranças feitas a partir do gasto mensal do animal, via e-mail. Clientes de “pacote”, são clientes que adquirem “pacotes” de </w:t>
      </w:r>
      <w:r>
        <w:rPr>
          <w:color w:val="auto"/>
          <w:lang w:val="pt-BR"/>
        </w:rPr>
        <w:t>serviços</w:t>
      </w:r>
      <w:r w:rsidRPr="00815CDA">
        <w:rPr>
          <w:color w:val="auto"/>
          <w:lang w:val="pt-BR"/>
        </w:rPr>
        <w:t xml:space="preserve"> e ganham 5% de desconto no pagamento total, e por fim clientes eventuais, que solicitam serviços e pagam no ato.</w:t>
      </w:r>
    </w:p>
    <w:p w14:paraId="02DF5655" w14:textId="77777777" w:rsidR="00815CDA" w:rsidRPr="00E966C7" w:rsidRDefault="001E6FAB" w:rsidP="00F7430C">
      <w:pPr>
        <w:ind w:firstLine="357"/>
        <w:rPr>
          <w:color w:val="auto"/>
          <w:lang w:val="pt-BR"/>
        </w:rPr>
        <w:pPrChange w:id="27" w:author="de Paula Muniz, Nayara" w:date="2018-07-23T15:03:00Z">
          <w:pPr>
            <w:ind w:firstLine="360"/>
          </w:pPr>
        </w:pPrChange>
      </w:pPr>
      <w:r>
        <w:rPr>
          <w:color w:val="auto"/>
          <w:lang w:val="pt-BR"/>
        </w:rPr>
        <w:t>Percebe-se que o</w:t>
      </w:r>
      <w:r w:rsidR="00E966C7">
        <w:rPr>
          <w:color w:val="auto"/>
          <w:lang w:val="pt-BR"/>
        </w:rPr>
        <w:t xml:space="preserve"> principal problema é que o</w:t>
      </w:r>
      <w:r>
        <w:rPr>
          <w:color w:val="auto"/>
          <w:lang w:val="pt-BR"/>
        </w:rPr>
        <w:t xml:space="preserve"> negócio é extremamente passível de erros, pela sua complexidade e fartura de informações</w:t>
      </w:r>
      <w:r w:rsidR="00E966C7">
        <w:rPr>
          <w:color w:val="auto"/>
          <w:lang w:val="pt-BR"/>
        </w:rPr>
        <w:t>, e, portanto, torna difícil a administração</w:t>
      </w:r>
      <w:r>
        <w:rPr>
          <w:color w:val="auto"/>
          <w:lang w:val="pt-BR"/>
        </w:rPr>
        <w:t>.</w:t>
      </w:r>
      <w:r w:rsidR="00E966C7">
        <w:rPr>
          <w:color w:val="auto"/>
          <w:lang w:val="pt-BR"/>
        </w:rPr>
        <w:t xml:space="preserve"> A equipe </w:t>
      </w:r>
      <w:proofErr w:type="spellStart"/>
      <w:r w:rsidR="00E966C7">
        <w:rPr>
          <w:color w:val="auto"/>
          <w:lang w:val="pt-BR"/>
        </w:rPr>
        <w:t>Morumbichos</w:t>
      </w:r>
      <w:proofErr w:type="spellEnd"/>
      <w:r w:rsidR="00E966C7">
        <w:rPr>
          <w:color w:val="auto"/>
          <w:lang w:val="pt-BR"/>
        </w:rPr>
        <w:t xml:space="preserve"> levantou </w:t>
      </w:r>
      <w:r w:rsidR="00EE37B6">
        <w:rPr>
          <w:color w:val="auto"/>
          <w:lang w:val="pt-BR"/>
        </w:rPr>
        <w:t>objeções</w:t>
      </w:r>
      <w:r w:rsidR="00E966C7">
        <w:rPr>
          <w:color w:val="auto"/>
          <w:lang w:val="pt-BR"/>
        </w:rPr>
        <w:t xml:space="preserve"> do negócio e </w:t>
      </w:r>
      <w:r w:rsidR="00EE37B6">
        <w:rPr>
          <w:color w:val="auto"/>
          <w:lang w:val="pt-BR"/>
        </w:rPr>
        <w:t xml:space="preserve">o principal apontamento foi a dificuldade em controlar a agenda da clínica e seus serviços, logo a equipe de desenvolvimento </w:t>
      </w:r>
      <w:proofErr w:type="spellStart"/>
      <w:r w:rsidR="00EE37B6">
        <w:rPr>
          <w:color w:val="auto"/>
          <w:lang w:val="pt-BR"/>
        </w:rPr>
        <w:t>ControlaPet</w:t>
      </w:r>
      <w:proofErr w:type="spellEnd"/>
      <w:r w:rsidR="00EE37B6">
        <w:rPr>
          <w:color w:val="auto"/>
          <w:lang w:val="pt-BR"/>
        </w:rPr>
        <w:t xml:space="preserve"> trata como prioridade organizar o negócio pela agenda, antes de implementar </w:t>
      </w:r>
      <w:r w:rsidR="00C90665">
        <w:rPr>
          <w:color w:val="auto"/>
          <w:lang w:val="pt-BR"/>
        </w:rPr>
        <w:t xml:space="preserve">as </w:t>
      </w:r>
      <w:r w:rsidR="00EE37B6">
        <w:rPr>
          <w:color w:val="auto"/>
          <w:lang w:val="pt-BR"/>
        </w:rPr>
        <w:t>demais funcionalidades.</w:t>
      </w:r>
    </w:p>
    <w:p w14:paraId="4CFFA1C4" w14:textId="77777777" w:rsidR="00095C2C" w:rsidRPr="00C33273" w:rsidRDefault="00CA1D8C" w:rsidP="00F7430C">
      <w:pPr>
        <w:keepNext/>
        <w:spacing w:before="240"/>
        <w:ind w:firstLine="357"/>
        <w:jc w:val="left"/>
        <w:rPr>
          <w:b/>
          <w:lang w:val="pt-BR"/>
        </w:rPr>
        <w:pPrChange w:id="28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b/>
          <w:lang w:val="pt-BR"/>
        </w:rPr>
        <w:t>1.2. Objetivos</w:t>
      </w:r>
    </w:p>
    <w:p w14:paraId="05EDC077" w14:textId="77777777" w:rsidR="00095C2C" w:rsidRPr="00C33273" w:rsidRDefault="00A7619C" w:rsidP="00F7430C">
      <w:pPr>
        <w:spacing w:after="120"/>
        <w:ind w:right="454" w:firstLine="357"/>
        <w:rPr>
          <w:lang w:val="pt-BR"/>
        </w:rPr>
        <w:pPrChange w:id="29" w:author="de Paula Muniz, Nayara" w:date="2018-07-23T15:03:00Z">
          <w:pPr>
            <w:spacing w:after="120"/>
            <w:ind w:right="454"/>
          </w:pPr>
        </w:pPrChange>
      </w:pPr>
      <w:r>
        <w:rPr>
          <w:lang w:val="pt-BR"/>
        </w:rPr>
        <w:t>Os objetivos traçados para a realização do projeto em conjunto com a clínica veterinária foram:</w:t>
      </w:r>
    </w:p>
    <w:p w14:paraId="0CFD3AB3" w14:textId="77777777" w:rsidR="00A7619C" w:rsidRPr="00A4156F" w:rsidRDefault="00B54A37" w:rsidP="00F7430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  <w:pPrChange w:id="30" w:author="de Paula Muniz, Nayara" w:date="2018-07-23T15:03:00Z">
          <w:pPr>
            <w:numPr>
              <w:numId w:val="2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120"/>
            <w:ind w:left="720" w:right="454" w:hanging="360"/>
            <w:contextualSpacing/>
          </w:pPr>
        </w:pPrChange>
      </w:pPr>
      <w:r w:rsidRPr="00A4156F">
        <w:rPr>
          <w:lang w:val="pt-BR"/>
        </w:rPr>
        <w:t>Realizar um sistema i</w:t>
      </w:r>
      <w:r w:rsidR="00A7619C" w:rsidRPr="00A4156F">
        <w:rPr>
          <w:lang w:val="pt-BR"/>
        </w:rPr>
        <w:t>ntuitivo, simples e de fácil manutenção.</w:t>
      </w:r>
    </w:p>
    <w:p w14:paraId="69C1919C" w14:textId="77777777" w:rsidR="00E05F11" w:rsidRPr="00A4156F" w:rsidRDefault="00B54A37" w:rsidP="00F7430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  <w:pPrChange w:id="31" w:author="de Paula Muniz, Nayara" w:date="2018-07-23T15:03:00Z">
          <w:pPr>
            <w:numPr>
              <w:numId w:val="2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120"/>
            <w:ind w:left="720" w:right="454" w:hanging="360"/>
            <w:contextualSpacing/>
          </w:pPr>
        </w:pPrChange>
      </w:pPr>
      <w:r w:rsidRPr="00A4156F">
        <w:rPr>
          <w:lang w:val="pt-BR"/>
        </w:rPr>
        <w:t>Hospedar s</w:t>
      </w:r>
      <w:r w:rsidR="00A7619C" w:rsidRPr="00A4156F">
        <w:rPr>
          <w:lang w:val="pt-BR"/>
        </w:rPr>
        <w:t>erviço em Nuvem</w:t>
      </w:r>
      <w:r w:rsidRPr="00A4156F">
        <w:rPr>
          <w:lang w:val="pt-BR"/>
        </w:rPr>
        <w:t>, acessível em qualquer dispositivo.</w:t>
      </w:r>
    </w:p>
    <w:p w14:paraId="41FBEA6F" w14:textId="77777777" w:rsidR="00A7619C" w:rsidRPr="00A4156F" w:rsidRDefault="00B54A37" w:rsidP="00F7430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  <w:pPrChange w:id="32" w:author="de Paula Muniz, Nayara" w:date="2018-07-23T15:03:00Z">
          <w:pPr>
            <w:numPr>
              <w:numId w:val="2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120"/>
            <w:ind w:left="720" w:right="454" w:hanging="360"/>
            <w:contextualSpacing/>
          </w:pPr>
        </w:pPrChange>
      </w:pPr>
      <w:r w:rsidRPr="00A4156F">
        <w:rPr>
          <w:lang w:val="pt-BR"/>
        </w:rPr>
        <w:t>Manter uma agenda p</w:t>
      </w:r>
      <w:r w:rsidR="00A7619C" w:rsidRPr="00A4156F">
        <w:rPr>
          <w:lang w:val="pt-BR"/>
        </w:rPr>
        <w:t>ratica</w:t>
      </w:r>
      <w:r w:rsidRPr="00A4156F">
        <w:rPr>
          <w:lang w:val="pt-BR"/>
        </w:rPr>
        <w:t xml:space="preserve"> e funcional:</w:t>
      </w:r>
    </w:p>
    <w:p w14:paraId="785D7937" w14:textId="77777777" w:rsidR="00E05F11" w:rsidRDefault="00B54A37" w:rsidP="00F7430C">
      <w:pPr>
        <w:pStyle w:val="PargrafodaLista"/>
        <w:numPr>
          <w:ilvl w:val="1"/>
          <w:numId w:val="2"/>
        </w:numPr>
        <w:spacing w:after="120"/>
        <w:ind w:right="454" w:firstLine="357"/>
        <w:pPrChange w:id="33" w:author="de Paula Muniz, Nayara" w:date="2018-07-23T15:03:00Z">
          <w:pPr>
            <w:pStyle w:val="PargrafodaLista"/>
            <w:numPr>
              <w:ilvl w:val="1"/>
              <w:numId w:val="2"/>
            </w:numPr>
            <w:spacing w:after="120"/>
            <w:ind w:left="1440" w:right="454" w:hanging="360"/>
          </w:pPr>
        </w:pPrChange>
      </w:pPr>
      <w:r>
        <w:t>Agendamento de vacina, serviços e</w:t>
      </w:r>
      <w:r w:rsidR="00E05F11">
        <w:t xml:space="preserve"> avisos de</w:t>
      </w:r>
      <w:r>
        <w:t xml:space="preserve"> tarefas.</w:t>
      </w:r>
    </w:p>
    <w:p w14:paraId="35002B77" w14:textId="77777777" w:rsidR="00E05F11" w:rsidRDefault="00E05F11" w:rsidP="00F7430C">
      <w:pPr>
        <w:pStyle w:val="PargrafodaLista"/>
        <w:numPr>
          <w:ilvl w:val="1"/>
          <w:numId w:val="2"/>
        </w:numPr>
        <w:spacing w:after="120"/>
        <w:ind w:right="454" w:firstLine="357"/>
        <w:pPrChange w:id="34" w:author="de Paula Muniz, Nayara" w:date="2018-07-23T15:03:00Z">
          <w:pPr>
            <w:pStyle w:val="PargrafodaLista"/>
            <w:numPr>
              <w:ilvl w:val="1"/>
              <w:numId w:val="2"/>
            </w:numPr>
            <w:spacing w:after="120"/>
            <w:ind w:left="1440" w:right="454" w:hanging="360"/>
          </w:pPr>
        </w:pPrChange>
      </w:pPr>
      <w:r>
        <w:t>Cadastro de comissão para funcionários</w:t>
      </w:r>
    </w:p>
    <w:p w14:paraId="62905111" w14:textId="77777777" w:rsidR="00A7619C" w:rsidRPr="00A4156F" w:rsidRDefault="00E05F11" w:rsidP="00F7430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  <w:pPrChange w:id="35" w:author="de Paula Muniz, Nayara" w:date="2018-07-23T15:03:00Z">
          <w:pPr>
            <w:numPr>
              <w:numId w:val="2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120"/>
            <w:ind w:left="720" w:right="454" w:hanging="360"/>
            <w:contextualSpacing/>
          </w:pPr>
        </w:pPrChange>
      </w:pPr>
      <w:r w:rsidRPr="00A4156F">
        <w:rPr>
          <w:lang w:val="pt-BR"/>
        </w:rPr>
        <w:t>Realizar cadastro da ficha de animais e clientes:</w:t>
      </w:r>
    </w:p>
    <w:p w14:paraId="5582D509" w14:textId="77777777" w:rsidR="00A7619C" w:rsidRDefault="00A7619C" w:rsidP="00F7430C">
      <w:pPr>
        <w:pStyle w:val="PargrafodaLista"/>
        <w:numPr>
          <w:ilvl w:val="1"/>
          <w:numId w:val="2"/>
        </w:numPr>
        <w:spacing w:after="120"/>
        <w:ind w:right="454" w:firstLine="357"/>
        <w:pPrChange w:id="36" w:author="de Paula Muniz, Nayara" w:date="2018-07-23T15:03:00Z">
          <w:pPr>
            <w:pStyle w:val="PargrafodaLista"/>
            <w:numPr>
              <w:ilvl w:val="1"/>
              <w:numId w:val="2"/>
            </w:numPr>
            <w:spacing w:after="120"/>
            <w:ind w:left="1440" w:right="454" w:hanging="360"/>
          </w:pPr>
        </w:pPrChange>
      </w:pPr>
      <w:r>
        <w:t>Cadastro pratico</w:t>
      </w:r>
      <w:r w:rsidR="00B54A37">
        <w:t xml:space="preserve"> de clientes e animais.</w:t>
      </w:r>
    </w:p>
    <w:p w14:paraId="1733AEA3" w14:textId="77777777" w:rsidR="00A7619C" w:rsidRDefault="00E05F11" w:rsidP="00F7430C">
      <w:pPr>
        <w:pStyle w:val="PargrafodaLista"/>
        <w:numPr>
          <w:ilvl w:val="1"/>
          <w:numId w:val="2"/>
        </w:numPr>
        <w:spacing w:after="120"/>
        <w:ind w:right="454" w:firstLine="357"/>
        <w:pPrChange w:id="37" w:author="de Paula Muniz, Nayara" w:date="2018-07-23T15:03:00Z">
          <w:pPr>
            <w:pStyle w:val="PargrafodaLista"/>
            <w:numPr>
              <w:ilvl w:val="1"/>
              <w:numId w:val="2"/>
            </w:numPr>
            <w:spacing w:after="120"/>
            <w:ind w:left="1440" w:right="454" w:hanging="360"/>
          </w:pPr>
        </w:pPrChange>
      </w:pPr>
      <w:r>
        <w:t>Anexo de exames dos animais</w:t>
      </w:r>
    </w:p>
    <w:p w14:paraId="34BF5A10" w14:textId="77777777" w:rsidR="00A7619C" w:rsidRDefault="00A7619C" w:rsidP="00F7430C">
      <w:pPr>
        <w:pStyle w:val="PargrafodaLista"/>
        <w:numPr>
          <w:ilvl w:val="1"/>
          <w:numId w:val="2"/>
        </w:numPr>
        <w:spacing w:after="120"/>
        <w:ind w:right="454" w:firstLine="357"/>
        <w:pPrChange w:id="38" w:author="de Paula Muniz, Nayara" w:date="2018-07-23T15:03:00Z">
          <w:pPr>
            <w:pStyle w:val="PargrafodaLista"/>
            <w:numPr>
              <w:ilvl w:val="1"/>
              <w:numId w:val="2"/>
            </w:numPr>
            <w:spacing w:after="120"/>
            <w:ind w:left="1440" w:right="454" w:hanging="360"/>
          </w:pPr>
        </w:pPrChange>
      </w:pPr>
      <w:r>
        <w:t xml:space="preserve"> </w:t>
      </w:r>
      <w:r w:rsidR="00E05F11">
        <w:t xml:space="preserve">Histórico de doenças e consultas </w:t>
      </w:r>
    </w:p>
    <w:p w14:paraId="2BEEF028" w14:textId="77777777" w:rsidR="00E05F11" w:rsidRDefault="00E05F11" w:rsidP="00F7430C">
      <w:pPr>
        <w:spacing w:after="120"/>
        <w:ind w:right="454" w:firstLine="357"/>
        <w:pPrChange w:id="39" w:author="de Paula Muniz, Nayara" w:date="2018-07-23T15:03:00Z">
          <w:pPr>
            <w:spacing w:after="120"/>
            <w:ind w:right="454"/>
          </w:pPr>
        </w:pPrChange>
      </w:pPr>
      <w:r>
        <w:tab/>
      </w:r>
    </w:p>
    <w:p w14:paraId="087FE7EE" w14:textId="77777777" w:rsidR="00095C2C" w:rsidRDefault="00CA1D8C" w:rsidP="00F7430C">
      <w:pPr>
        <w:keepNext/>
        <w:spacing w:before="240"/>
        <w:ind w:firstLine="357"/>
        <w:jc w:val="left"/>
        <w:rPr>
          <w:b/>
          <w:sz w:val="26"/>
          <w:szCs w:val="26"/>
          <w:lang w:val="pt-BR"/>
        </w:rPr>
        <w:pPrChange w:id="40" w:author="de Paula Muniz, Nayara" w:date="2018-07-23T15:03:00Z">
          <w:pPr>
            <w:keepNext/>
            <w:spacing w:before="240"/>
            <w:jc w:val="left"/>
          </w:pPr>
        </w:pPrChange>
      </w:pPr>
      <w:commentRangeStart w:id="41"/>
      <w:r w:rsidRPr="00091C5A">
        <w:rPr>
          <w:b/>
          <w:sz w:val="26"/>
          <w:szCs w:val="26"/>
          <w:lang w:val="pt-BR"/>
        </w:rPr>
        <w:lastRenderedPageBreak/>
        <w:t>2. Estudo de Viabilidade</w:t>
      </w:r>
    </w:p>
    <w:p w14:paraId="2DF14E2F" w14:textId="7B3191AE" w:rsidR="00A4156F" w:rsidRDefault="00A4156F" w:rsidP="00F7430C">
      <w:pPr>
        <w:ind w:firstLine="357"/>
        <w:rPr>
          <w:lang w:val="pt-BR"/>
        </w:rPr>
      </w:pPr>
      <w:del w:id="42" w:author="de Paula Muniz, Nayara" w:date="2018-07-13T10:13:00Z">
        <w:r w:rsidDel="007B1DF9">
          <w:rPr>
            <w:lang w:val="pt-BR"/>
          </w:rPr>
          <w:delText>Podemos encontrar no</w:delText>
        </w:r>
      </w:del>
      <w:ins w:id="43" w:author="de Paula Muniz, Nayara" w:date="2018-07-13T10:13:00Z">
        <w:r w:rsidR="007B1DF9">
          <w:rPr>
            <w:lang w:val="pt-BR"/>
          </w:rPr>
          <w:t>No</w:t>
        </w:r>
      </w:ins>
      <w:r>
        <w:rPr>
          <w:lang w:val="pt-BR"/>
        </w:rPr>
        <w:t xml:space="preserve"> mercado,</w:t>
      </w:r>
      <w:ins w:id="44" w:author="de Paula Muniz, Nayara" w:date="2018-07-13T10:13:00Z">
        <w:r w:rsidR="007B1DF9">
          <w:rPr>
            <w:lang w:val="pt-BR"/>
          </w:rPr>
          <w:t xml:space="preserve"> encontram-se</w:t>
        </w:r>
      </w:ins>
      <w:r>
        <w:rPr>
          <w:lang w:val="pt-BR"/>
        </w:rPr>
        <w:t xml:space="preserve"> diversos sistemas veterinários, </w:t>
      </w:r>
      <w:ins w:id="45" w:author="de Paula Muniz, Nayara" w:date="2018-07-13T12:34:00Z">
        <w:r w:rsidR="00323C6C">
          <w:rPr>
            <w:lang w:val="pt-BR"/>
          </w:rPr>
          <w:t xml:space="preserve">com características e módulos </w:t>
        </w:r>
      </w:ins>
      <w:r>
        <w:rPr>
          <w:lang w:val="pt-BR"/>
        </w:rPr>
        <w:t xml:space="preserve">similares ao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, dentre eles: </w:t>
      </w:r>
      <w:proofErr w:type="spellStart"/>
      <w:r>
        <w:rPr>
          <w:lang w:val="pt-BR"/>
        </w:rPr>
        <w:t>SimplesVet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Vetus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VetWork</w:t>
      </w:r>
      <w:proofErr w:type="spellEnd"/>
      <w:r>
        <w:rPr>
          <w:lang w:val="pt-BR"/>
        </w:rPr>
        <w:t>.</w:t>
      </w:r>
    </w:p>
    <w:p w14:paraId="1D5127CF" w14:textId="22B0DA65" w:rsidR="00A4156F" w:rsidRDefault="00A4156F" w:rsidP="00F7430C">
      <w:pPr>
        <w:ind w:firstLine="357"/>
        <w:rPr>
          <w:lang w:val="pt-BR"/>
        </w:rPr>
      </w:pPr>
      <w:r>
        <w:rPr>
          <w:lang w:val="pt-BR"/>
        </w:rPr>
        <w:t xml:space="preserve">Depois de </w:t>
      </w:r>
      <w:commentRangeStart w:id="46"/>
      <w:r>
        <w:rPr>
          <w:lang w:val="pt-BR"/>
        </w:rPr>
        <w:t>analisar</w:t>
      </w:r>
      <w:del w:id="47" w:author="de Paula Muniz, Nayara" w:date="2018-07-13T10:16:00Z">
        <w:r w:rsidDel="002E0C61">
          <w:rPr>
            <w:lang w:val="pt-BR"/>
          </w:rPr>
          <w:delText>mos</w:delText>
        </w:r>
      </w:del>
      <w:r>
        <w:rPr>
          <w:lang w:val="pt-BR"/>
        </w:rPr>
        <w:t xml:space="preserve"> </w:t>
      </w:r>
      <w:commentRangeEnd w:id="46"/>
      <w:r w:rsidR="005E354D">
        <w:rPr>
          <w:rStyle w:val="Refdecomentrio"/>
        </w:rPr>
        <w:commentReference w:id="46"/>
      </w:r>
      <w:r>
        <w:rPr>
          <w:lang w:val="pt-BR"/>
        </w:rPr>
        <w:t>cada um desses sistemas</w:t>
      </w:r>
      <w:ins w:id="48" w:author="de Paula Muniz, Nayara" w:date="2018-07-13T10:17:00Z">
        <w:r w:rsidR="002E0C61">
          <w:rPr>
            <w:lang w:val="pt-BR"/>
          </w:rPr>
          <w:t>,</w:t>
        </w:r>
      </w:ins>
      <w:r w:rsidR="00920FBF">
        <w:rPr>
          <w:lang w:val="pt-BR"/>
        </w:rPr>
        <w:t xml:space="preserve"> </w:t>
      </w:r>
      <w:r>
        <w:rPr>
          <w:lang w:val="pt-BR"/>
        </w:rPr>
        <w:t>características</w:t>
      </w:r>
      <w:r w:rsidR="00920FBF">
        <w:rPr>
          <w:lang w:val="pt-BR"/>
        </w:rPr>
        <w:t xml:space="preserve"> e módulos</w:t>
      </w:r>
      <w:r>
        <w:rPr>
          <w:lang w:val="pt-BR"/>
        </w:rPr>
        <w:t xml:space="preserve"> dos r</w:t>
      </w:r>
      <w:ins w:id="49" w:author="de Paula Muniz, Nayara" w:date="2018-07-13T13:46:00Z">
        <w:r w:rsidR="006C537E">
          <w:rPr>
            <w:lang w:val="pt-BR"/>
          </w:rPr>
          <w:tab/>
        </w:r>
      </w:ins>
      <w:proofErr w:type="spellStart"/>
      <w:r>
        <w:rPr>
          <w:lang w:val="pt-BR"/>
        </w:rPr>
        <w:t>espectivos</w:t>
      </w:r>
      <w:proofErr w:type="spellEnd"/>
      <w:r>
        <w:rPr>
          <w:lang w:val="pt-BR"/>
        </w:rPr>
        <w:t xml:space="preserve">, </w:t>
      </w:r>
      <w:ins w:id="50" w:author="de Paula Muniz, Nayara" w:date="2018-07-13T10:56:00Z">
        <w:r w:rsidR="00CD2802">
          <w:rPr>
            <w:lang w:val="pt-BR"/>
          </w:rPr>
          <w:t>foram levantados</w:t>
        </w:r>
      </w:ins>
      <w:del w:id="51" w:author="de Paula Muniz, Nayara" w:date="2018-07-13T10:56:00Z">
        <w:r w:rsidDel="00CD2802">
          <w:rPr>
            <w:lang w:val="pt-BR"/>
          </w:rPr>
          <w:delText>levantamos</w:delText>
        </w:r>
      </w:del>
      <w:del w:id="52" w:author="de Paula Muniz, Nayara" w:date="2018-07-13T10:57:00Z">
        <w:r w:rsidDel="00CD2802">
          <w:rPr>
            <w:lang w:val="pt-BR"/>
          </w:rPr>
          <w:delText xml:space="preserve"> um </w:delText>
        </w:r>
      </w:del>
      <w:ins w:id="53" w:author="de Paula Muniz, Nayara" w:date="2018-07-13T10:57:00Z">
        <w:r w:rsidR="00CD2802">
          <w:rPr>
            <w:lang w:val="pt-BR"/>
          </w:rPr>
          <w:t xml:space="preserve"> </w:t>
        </w:r>
      </w:ins>
      <w:r>
        <w:rPr>
          <w:lang w:val="pt-BR"/>
        </w:rPr>
        <w:t>comparativo</w:t>
      </w:r>
      <w:ins w:id="54" w:author="de Paula Muniz, Nayara" w:date="2018-07-13T10:57:00Z">
        <w:r w:rsidR="00CD2802">
          <w:rPr>
            <w:lang w:val="pt-BR"/>
          </w:rPr>
          <w:t>s</w:t>
        </w:r>
      </w:ins>
      <w:r>
        <w:rPr>
          <w:lang w:val="pt-BR"/>
        </w:rPr>
        <w:t>, que contempla</w:t>
      </w:r>
      <w:ins w:id="55" w:author="de Paula Muniz, Nayara" w:date="2018-07-13T10:57:00Z">
        <w:r w:rsidR="00CD2802">
          <w:rPr>
            <w:lang w:val="pt-BR"/>
          </w:rPr>
          <w:t>m</w:t>
        </w:r>
      </w:ins>
      <w:r>
        <w:rPr>
          <w:lang w:val="pt-BR"/>
        </w:rPr>
        <w:t xml:space="preserve"> o diferencial </w:t>
      </w:r>
      <w:del w:id="56" w:author="de Paula Muniz, Nayara" w:date="2018-07-13T11:23:00Z">
        <w:r w:rsidDel="00FA4DAE">
          <w:rPr>
            <w:lang w:val="pt-BR"/>
          </w:rPr>
          <w:delText>de cada um, isoladamente</w:delText>
        </w:r>
      </w:del>
      <w:ins w:id="57" w:author="de Paula Muniz, Nayara" w:date="2018-07-13T11:23:00Z">
        <w:r w:rsidR="00FA4DAE">
          <w:rPr>
            <w:lang w:val="pt-BR"/>
          </w:rPr>
          <w:t xml:space="preserve">entre eles e o </w:t>
        </w:r>
        <w:proofErr w:type="spellStart"/>
        <w:r w:rsidR="00FA4DAE">
          <w:rPr>
            <w:lang w:val="pt-BR"/>
          </w:rPr>
          <w:t>ControlaPet</w:t>
        </w:r>
      </w:ins>
      <w:proofErr w:type="spellEnd"/>
      <w:r>
        <w:rPr>
          <w:lang w:val="pt-BR"/>
        </w:rPr>
        <w:t>.</w:t>
      </w:r>
      <w:commentRangeEnd w:id="41"/>
      <w:r w:rsidR="005E354D">
        <w:rPr>
          <w:rStyle w:val="Refdecomentrio"/>
        </w:rPr>
        <w:commentReference w:id="41"/>
      </w:r>
    </w:p>
    <w:p w14:paraId="4D70F5A8" w14:textId="77777777" w:rsidR="00A4156F" w:rsidRDefault="00A4156F" w:rsidP="00F7430C">
      <w:pPr>
        <w:ind w:firstLine="357"/>
        <w:rPr>
          <w:lang w:val="pt-BR"/>
        </w:rPr>
        <w:pPrChange w:id="58" w:author="de Paula Muniz, Nayara" w:date="2018-07-23T15:03:00Z">
          <w:pPr>
            <w:ind w:firstLine="357"/>
          </w:pPr>
        </w:pPrChange>
      </w:pPr>
    </w:p>
    <w:p w14:paraId="64B59448" w14:textId="77777777" w:rsidR="00CD2802" w:rsidRDefault="00A4156F" w:rsidP="00F7430C">
      <w:pPr>
        <w:ind w:left="-851" w:right="3543" w:firstLine="357"/>
        <w:rPr>
          <w:ins w:id="59" w:author="de Paula Muniz, Nayara" w:date="2018-07-13T10:48:00Z"/>
          <w:lang w:val="pt-BR"/>
        </w:rPr>
        <w:pPrChange w:id="60" w:author="de Paula Muniz, Nayara" w:date="2018-07-23T15:03:00Z">
          <w:pPr>
            <w:ind w:left="-851" w:right="3543" w:hanging="850"/>
          </w:pPr>
        </w:pPrChange>
      </w:pPr>
      <w:del w:id="61" w:author="de Paula Muniz, Nayara" w:date="2018-07-13T10:48:00Z">
        <w:r w:rsidDel="00CD2802">
          <w:rPr>
            <w:noProof/>
            <w:lang w:val="pt-BR"/>
          </w:rPr>
          <w:drawing>
            <wp:inline distT="0" distB="0" distL="0" distR="0" wp14:anchorId="01676C60" wp14:editId="1B78A7D7">
              <wp:extent cx="7608339" cy="3486150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Capturar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4053" cy="35025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18D167C" w14:textId="7ECB9F92" w:rsidR="00A4156F" w:rsidRDefault="00A4156F" w:rsidP="00F7430C">
      <w:pPr>
        <w:ind w:left="-851" w:right="3543" w:firstLine="357"/>
        <w:rPr>
          <w:lang w:val="pt-BR"/>
        </w:rPr>
        <w:pPrChange w:id="62" w:author="de Paula Muniz, Nayara" w:date="2018-07-23T15:03:00Z">
          <w:pPr>
            <w:ind w:left="-851" w:right="3543" w:hanging="850"/>
          </w:pPr>
        </w:pPrChange>
      </w:pPr>
    </w:p>
    <w:p w14:paraId="1CA44E78" w14:textId="77777777" w:rsidR="00920FBF" w:rsidRPr="00920FBF" w:rsidRDefault="00920FBF" w:rsidP="00F7430C">
      <w:pPr>
        <w:ind w:firstLine="357"/>
        <w:jc w:val="center"/>
        <w:rPr>
          <w:b/>
          <w:sz w:val="18"/>
          <w:szCs w:val="18"/>
          <w:lang w:val="pt-BR"/>
        </w:rPr>
        <w:pPrChange w:id="63" w:author="de Paula Muniz, Nayara" w:date="2018-07-23T15:03:00Z">
          <w:pPr>
            <w:jc w:val="center"/>
          </w:pPr>
        </w:pPrChange>
      </w:pPr>
      <w:proofErr w:type="spellStart"/>
      <w:r w:rsidRPr="00920FBF">
        <w:rPr>
          <w:b/>
          <w:sz w:val="18"/>
          <w:szCs w:val="18"/>
          <w:lang w:val="pt-BR"/>
        </w:rPr>
        <w:t>Caracteristicas</w:t>
      </w:r>
      <w:proofErr w:type="spellEnd"/>
      <w:r w:rsidRPr="00920FBF">
        <w:rPr>
          <w:b/>
          <w:sz w:val="18"/>
          <w:szCs w:val="18"/>
          <w:lang w:val="pt-BR"/>
        </w:rPr>
        <w:t xml:space="preserve"> e módulos de sistemas concorrentes</w:t>
      </w:r>
    </w:p>
    <w:p w14:paraId="666306A4" w14:textId="77777777" w:rsidR="00920FBF" w:rsidRDefault="00920FBF" w:rsidP="00F7430C">
      <w:pPr>
        <w:ind w:firstLine="357"/>
        <w:rPr>
          <w:lang w:val="pt-BR"/>
        </w:rPr>
        <w:pPrChange w:id="64" w:author="de Paula Muniz, Nayara" w:date="2018-07-23T15:03:00Z">
          <w:pPr/>
        </w:pPrChange>
      </w:pPr>
    </w:p>
    <w:p w14:paraId="0002BE00" w14:textId="77777777" w:rsidR="00920FBF" w:rsidRDefault="00920FBF" w:rsidP="00F7430C">
      <w:pPr>
        <w:ind w:firstLine="357"/>
        <w:rPr>
          <w:lang w:val="pt-BR"/>
        </w:rPr>
        <w:pPrChange w:id="65" w:author="de Paula Muniz, Nayara" w:date="2018-07-23T15:03:00Z">
          <w:pPr/>
        </w:pPrChange>
      </w:pPr>
      <w:r>
        <w:rPr>
          <w:lang w:val="pt-BR"/>
        </w:rPr>
        <w:t>A partir do estudo da Engenharia de Software, adquirimos o conhecimento de que não existe Software canônico e universal, sendo assi</w:t>
      </w:r>
      <w:r w:rsidR="0045761A">
        <w:rPr>
          <w:lang w:val="pt-BR"/>
        </w:rPr>
        <w:t xml:space="preserve">m, não colocamos o </w:t>
      </w:r>
      <w:proofErr w:type="spellStart"/>
      <w:r w:rsidR="0045761A">
        <w:rPr>
          <w:lang w:val="pt-BR"/>
        </w:rPr>
        <w:t>ControlaPet</w:t>
      </w:r>
      <w:proofErr w:type="spellEnd"/>
      <w:r>
        <w:rPr>
          <w:lang w:val="pt-BR"/>
        </w:rPr>
        <w:t xml:space="preserve"> como melhor ou pior comparado aos</w:t>
      </w:r>
      <w:r w:rsidR="0045761A">
        <w:rPr>
          <w:lang w:val="pt-BR"/>
        </w:rPr>
        <w:t xml:space="preserve"> seus respectivos</w:t>
      </w:r>
      <w:r>
        <w:rPr>
          <w:lang w:val="pt-BR"/>
        </w:rPr>
        <w:t xml:space="preserve"> concorrentes, mas o colocamos na posição de Software que melhor atende as nec</w:t>
      </w:r>
      <w:r w:rsidR="0045761A">
        <w:rPr>
          <w:lang w:val="pt-BR"/>
        </w:rPr>
        <w:t xml:space="preserve">essidades do nosso cliente </w:t>
      </w:r>
      <w:proofErr w:type="spellStart"/>
      <w:r w:rsidR="0045761A">
        <w:rPr>
          <w:lang w:val="pt-BR"/>
        </w:rPr>
        <w:t>Morum</w:t>
      </w:r>
      <w:r>
        <w:rPr>
          <w:lang w:val="pt-BR"/>
        </w:rPr>
        <w:t>bichos</w:t>
      </w:r>
      <w:proofErr w:type="spellEnd"/>
      <w:r>
        <w:rPr>
          <w:lang w:val="pt-BR"/>
        </w:rPr>
        <w:t>.</w:t>
      </w:r>
    </w:p>
    <w:p w14:paraId="043FBDE7" w14:textId="636AE2B9" w:rsidR="00095C2C" w:rsidRDefault="00CA1D8C" w:rsidP="00F7430C">
      <w:pPr>
        <w:ind w:firstLine="357"/>
        <w:rPr>
          <w:b/>
          <w:lang w:val="pt-BR"/>
        </w:rPr>
        <w:pPrChange w:id="66" w:author="de Paula Muniz, Nayara" w:date="2018-07-23T15:03:00Z">
          <w:pPr/>
        </w:pPrChange>
      </w:pPr>
      <w:r w:rsidRPr="00C33273">
        <w:rPr>
          <w:b/>
          <w:lang w:val="pt-BR"/>
        </w:rPr>
        <w:t>2.1. Soluções de Mercado e OPE</w:t>
      </w:r>
    </w:p>
    <w:p w14:paraId="1C64E75E" w14:textId="31F39AC6" w:rsidR="00E3214F" w:rsidRDefault="00E3214F" w:rsidP="00F7430C">
      <w:pPr>
        <w:ind w:firstLine="357"/>
        <w:rPr>
          <w:lang w:val="pt-BR"/>
        </w:rPr>
        <w:pPrChange w:id="67" w:author="de Paula Muniz, Nayara" w:date="2018-07-23T15:03:00Z">
          <w:pPr/>
        </w:pPrChange>
      </w:pPr>
      <w:del w:id="68" w:author="de Paula Muniz, Nayara" w:date="2018-07-13T10:19:00Z">
        <w:r w:rsidDel="002E0C61">
          <w:rPr>
            <w:lang w:val="pt-BR"/>
          </w:rPr>
          <w:delText>Podemos identificar</w:delText>
        </w:r>
      </w:del>
      <w:ins w:id="69" w:author="de Paula Muniz, Nayara" w:date="2018-07-13T10:19:00Z">
        <w:r w:rsidR="002E0C61">
          <w:rPr>
            <w:lang w:val="pt-BR"/>
          </w:rPr>
          <w:t>Existem</w:t>
        </w:r>
      </w:ins>
      <w:r>
        <w:rPr>
          <w:lang w:val="pt-BR"/>
        </w:rPr>
        <w:t xml:space="preserve"> alguns problemas na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>,</w:t>
      </w:r>
      <w:ins w:id="70" w:author="de Paula Muniz, Nayara" w:date="2018-07-13T10:20:00Z">
        <w:r w:rsidR="002E0C61">
          <w:rPr>
            <w:lang w:val="pt-BR"/>
          </w:rPr>
          <w:t xml:space="preserve"> que podem ser facilmente identificados,</w:t>
        </w:r>
      </w:ins>
      <w:r w:rsidR="00A405AD">
        <w:rPr>
          <w:lang w:val="pt-BR"/>
        </w:rPr>
        <w:t xml:space="preserve"> dentre eles os mais agravantes são</w:t>
      </w:r>
      <w:r>
        <w:rPr>
          <w:lang w:val="pt-BR"/>
        </w:rPr>
        <w:t>:</w:t>
      </w:r>
      <w:r w:rsidR="00A405AD">
        <w:rPr>
          <w:lang w:val="pt-BR"/>
        </w:rPr>
        <w:t xml:space="preserve"> dificuldade de gerenciamento </w:t>
      </w:r>
      <w:r w:rsidR="00A405AD" w:rsidRPr="005E354D">
        <w:rPr>
          <w:lang w:val="pt-BR"/>
          <w:rPrChange w:id="71" w:author="fsousa" w:date="2018-05-31T15:43:00Z">
            <w:rPr/>
          </w:rPrChange>
        </w:rPr>
        <w:t>no controle de vacinas, agenda de serviços, gerenciamento de documentos dos clientes e controle financeiro do estabelecimento</w:t>
      </w:r>
      <w:r w:rsidR="00A405AD">
        <w:rPr>
          <w:lang w:val="pt-BR"/>
        </w:rPr>
        <w:t>.</w:t>
      </w:r>
    </w:p>
    <w:p w14:paraId="660CB50B" w14:textId="6A5A29AB" w:rsidR="00A405AD" w:rsidRDefault="00A405AD" w:rsidP="00F7430C">
      <w:pPr>
        <w:ind w:firstLine="357"/>
        <w:rPr>
          <w:lang w:val="pt-BR"/>
        </w:rPr>
        <w:pPrChange w:id="72" w:author="de Paula Muniz, Nayara" w:date="2018-07-23T15:03:00Z">
          <w:pPr/>
        </w:pPrChange>
      </w:pPr>
      <w:r>
        <w:rPr>
          <w:lang w:val="pt-BR"/>
        </w:rPr>
        <w:t xml:space="preserve">Ao realizar uma pesquisa de soluções de mercado </w:t>
      </w:r>
      <w:del w:id="73" w:author="de Paula Muniz, Nayara" w:date="2018-07-13T10:22:00Z">
        <w:r w:rsidR="00E621C9" w:rsidDel="002E0C61">
          <w:rPr>
            <w:lang w:val="pt-BR"/>
          </w:rPr>
          <w:delText xml:space="preserve">encontramos </w:delText>
        </w:r>
      </w:del>
      <w:ins w:id="74" w:author="de Paula Muniz, Nayara" w:date="2018-07-13T10:22:00Z">
        <w:r w:rsidR="002E0C61">
          <w:rPr>
            <w:lang w:val="pt-BR"/>
          </w:rPr>
          <w:t xml:space="preserve">podem ser encontrados </w:t>
        </w:r>
      </w:ins>
      <w:r w:rsidR="00E621C9">
        <w:rPr>
          <w:lang w:val="pt-BR"/>
        </w:rPr>
        <w:t>resultados</w:t>
      </w:r>
      <w:r>
        <w:rPr>
          <w:lang w:val="pt-BR"/>
        </w:rPr>
        <w:t xml:space="preserve"> em alguns sistemas, que</w:t>
      </w:r>
      <w:r w:rsidR="00E621C9">
        <w:rPr>
          <w:lang w:val="pt-BR"/>
        </w:rPr>
        <w:t xml:space="preserve"> se assemelham ao que está sendo apresentado e desenvolvido pela equipe </w:t>
      </w:r>
      <w:proofErr w:type="spellStart"/>
      <w:r w:rsidR="00E621C9">
        <w:rPr>
          <w:lang w:val="pt-BR"/>
        </w:rPr>
        <w:t>ControlaPet</w:t>
      </w:r>
      <w:proofErr w:type="spellEnd"/>
      <w:r w:rsidR="00E621C9">
        <w:rPr>
          <w:lang w:val="pt-BR"/>
        </w:rPr>
        <w:t xml:space="preserve">. Dentre eles estão: </w:t>
      </w:r>
      <w:proofErr w:type="spellStart"/>
      <w:r w:rsidR="00E621C9">
        <w:rPr>
          <w:lang w:val="pt-BR"/>
        </w:rPr>
        <w:t>SimplesVet</w:t>
      </w:r>
      <w:proofErr w:type="spellEnd"/>
      <w:r w:rsidR="00E621C9">
        <w:rPr>
          <w:lang w:val="pt-BR"/>
        </w:rPr>
        <w:t xml:space="preserve">, </w:t>
      </w:r>
      <w:proofErr w:type="spellStart"/>
      <w:r w:rsidR="00E621C9">
        <w:rPr>
          <w:lang w:val="pt-BR"/>
        </w:rPr>
        <w:t>Vetus</w:t>
      </w:r>
      <w:proofErr w:type="spellEnd"/>
      <w:r w:rsidR="00E621C9">
        <w:rPr>
          <w:lang w:val="pt-BR"/>
        </w:rPr>
        <w:t xml:space="preserve">, </w:t>
      </w:r>
      <w:proofErr w:type="spellStart"/>
      <w:r w:rsidR="00E621C9">
        <w:rPr>
          <w:lang w:val="pt-BR"/>
        </w:rPr>
        <w:t>VetWork</w:t>
      </w:r>
      <w:proofErr w:type="spellEnd"/>
      <w:r w:rsidR="00E621C9">
        <w:rPr>
          <w:lang w:val="pt-BR"/>
        </w:rPr>
        <w:t xml:space="preserve"> e também, a OPE Simples </w:t>
      </w:r>
      <w:proofErr w:type="spellStart"/>
      <w:r w:rsidR="00E621C9">
        <w:rPr>
          <w:lang w:val="pt-BR"/>
        </w:rPr>
        <w:t>Vet</w:t>
      </w:r>
      <w:proofErr w:type="spellEnd"/>
      <w:r w:rsidR="00E621C9">
        <w:rPr>
          <w:lang w:val="pt-BR"/>
        </w:rPr>
        <w:t xml:space="preserve"> desenvolvida em </w:t>
      </w:r>
      <w:r w:rsidR="00EB12C0">
        <w:rPr>
          <w:lang w:val="pt-BR"/>
        </w:rPr>
        <w:t xml:space="preserve">2013. Todos eles, </w:t>
      </w:r>
      <w:r w:rsidR="00EB12C0">
        <w:rPr>
          <w:lang w:val="pt-BR"/>
        </w:rPr>
        <w:lastRenderedPageBreak/>
        <w:t>contempla</w:t>
      </w:r>
      <w:r w:rsidR="00A23357">
        <w:rPr>
          <w:lang w:val="pt-BR"/>
        </w:rPr>
        <w:t>m</w:t>
      </w:r>
      <w:r w:rsidR="00EB12C0">
        <w:rPr>
          <w:lang w:val="pt-BR"/>
        </w:rPr>
        <w:t xml:space="preserve"> uma ou mais soluções para os principais problemas, apresentando, módulos de avisos de vacinas, agenda de serviços, gerenciamento de documentos, controle financeiro entre outras.</w:t>
      </w:r>
    </w:p>
    <w:p w14:paraId="108A5B10" w14:textId="77777777" w:rsidR="000E7873" w:rsidRPr="00C33273" w:rsidRDefault="00CA1D8C" w:rsidP="00F7430C">
      <w:pPr>
        <w:keepNext/>
        <w:spacing w:before="240"/>
        <w:ind w:firstLine="357"/>
        <w:jc w:val="left"/>
        <w:rPr>
          <w:b/>
          <w:lang w:val="pt-BR"/>
        </w:rPr>
        <w:pPrChange w:id="75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b/>
          <w:lang w:val="pt-BR"/>
        </w:rPr>
        <w:t>2.2. Justificativa</w:t>
      </w:r>
    </w:p>
    <w:p w14:paraId="26D43627" w14:textId="77777777" w:rsidR="000E7873" w:rsidRPr="00C33273" w:rsidRDefault="000E7873" w:rsidP="00F7430C">
      <w:pPr>
        <w:ind w:firstLine="357"/>
        <w:rPr>
          <w:b/>
          <w:lang w:val="pt-BR"/>
        </w:rPr>
        <w:pPrChange w:id="76" w:author="de Paula Muniz, Nayara" w:date="2018-07-23T15:03:00Z">
          <w:pPr/>
        </w:pPrChange>
      </w:pPr>
      <w:commentRangeStart w:id="77"/>
      <w:r>
        <w:rPr>
          <w:lang w:val="pt-BR"/>
        </w:rPr>
        <w:t xml:space="preserve">Conforme descreve o item 2-Estudo de viabilidade e 2.1- Soluções de Mercado e OPE, o que difere as soluções apresentadas pelo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 das demais é que o foco do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 está na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 e está sendo desenvolvido para acompanhar de perto cada processo, suprindo assim, as necessidades e solucionando de forma adequada cada um dos problemas descritos.</w:t>
      </w:r>
      <w:commentRangeEnd w:id="77"/>
      <w:r w:rsidR="005E354D">
        <w:rPr>
          <w:rStyle w:val="Refdecomentrio"/>
        </w:rPr>
        <w:commentReference w:id="77"/>
      </w:r>
    </w:p>
    <w:p w14:paraId="362E38A1" w14:textId="77777777" w:rsidR="00095C2C" w:rsidRPr="00C33273" w:rsidRDefault="00CA1D8C" w:rsidP="00F7430C">
      <w:pPr>
        <w:keepNext/>
        <w:spacing w:before="240"/>
        <w:ind w:firstLine="357"/>
        <w:jc w:val="left"/>
        <w:rPr>
          <w:b/>
          <w:sz w:val="26"/>
          <w:szCs w:val="26"/>
          <w:lang w:val="pt-BR"/>
        </w:rPr>
        <w:pPrChange w:id="78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b/>
          <w:sz w:val="26"/>
          <w:szCs w:val="26"/>
          <w:lang w:val="pt-BR"/>
        </w:rPr>
        <w:t>3. Arquitetura da Solução</w:t>
      </w:r>
    </w:p>
    <w:p w14:paraId="263F56C0" w14:textId="77777777" w:rsidR="00095C2C" w:rsidRPr="00C33273" w:rsidRDefault="00CA1D8C" w:rsidP="00F7430C">
      <w:pPr>
        <w:ind w:firstLine="357"/>
        <w:rPr>
          <w:lang w:val="pt-BR"/>
        </w:rPr>
        <w:pPrChange w:id="79" w:author="de Paula Muniz, Nayara" w:date="2018-07-23T15:03:00Z">
          <w:pPr/>
        </w:pPrChange>
      </w:pPr>
      <w:r w:rsidRPr="00C33273">
        <w:rPr>
          <w:lang w:val="pt-BR"/>
        </w:rPr>
        <w:t>Nessa seção deve ser descrita toda a arquitetura tecnológica da solução proposta. Muito do conteúdo dessa seção vai estar presente no artefatos gerados na etapa de engenharia de software. Nesse documento deve estar presente imagens e descrições dos artefatos mais relevantes. Todos os outros deverão estar nas referências.</w:t>
      </w:r>
    </w:p>
    <w:p w14:paraId="66EFCA8E" w14:textId="77777777" w:rsidR="00095C2C" w:rsidRPr="00C33273" w:rsidRDefault="00CA1D8C" w:rsidP="00F7430C">
      <w:pPr>
        <w:keepNext/>
        <w:spacing w:before="240"/>
        <w:ind w:firstLine="357"/>
        <w:jc w:val="left"/>
        <w:rPr>
          <w:b/>
          <w:lang w:val="pt-BR"/>
        </w:rPr>
        <w:pPrChange w:id="80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b/>
          <w:lang w:val="pt-BR"/>
        </w:rPr>
        <w:t>3.1. Diagrama de Componentes</w:t>
      </w:r>
    </w:p>
    <w:p w14:paraId="183A9C61" w14:textId="77777777" w:rsidR="00095C2C" w:rsidRPr="00C33273" w:rsidRDefault="00CA1D8C" w:rsidP="00F7430C">
      <w:pPr>
        <w:keepNext/>
        <w:spacing w:before="240"/>
        <w:ind w:firstLine="357"/>
        <w:rPr>
          <w:lang w:val="pt-BR"/>
        </w:rPr>
        <w:pPrChange w:id="81" w:author="de Paula Muniz, Nayara" w:date="2018-07-23T15:03:00Z">
          <w:pPr>
            <w:keepNext/>
            <w:spacing w:before="240"/>
          </w:pPr>
        </w:pPrChange>
      </w:pPr>
      <w:r w:rsidRPr="00C33273">
        <w:rPr>
          <w:lang w:val="pt-BR"/>
        </w:rPr>
        <w:t xml:space="preserve">Nesta subseção deve estar descrita toda a composição da solução. Além do diagrama de componentes, deve ser mostrada a divisão de sistemas/subsistemas adotados. </w:t>
      </w:r>
    </w:p>
    <w:p w14:paraId="1B8DF335" w14:textId="77777777" w:rsidR="00095C2C" w:rsidRPr="00C33273" w:rsidRDefault="00CA1D8C" w:rsidP="00F7430C">
      <w:pPr>
        <w:keepNext/>
        <w:spacing w:before="240"/>
        <w:ind w:firstLine="357"/>
        <w:jc w:val="left"/>
        <w:rPr>
          <w:b/>
          <w:lang w:val="pt-BR"/>
        </w:rPr>
        <w:pPrChange w:id="82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b/>
          <w:lang w:val="pt-BR"/>
        </w:rPr>
        <w:t>3.2. Infraestrutura</w:t>
      </w:r>
    </w:p>
    <w:p w14:paraId="2FB7F40C" w14:textId="77777777" w:rsidR="00095C2C" w:rsidRPr="00C33273" w:rsidRDefault="00CA1D8C" w:rsidP="00F7430C">
      <w:pPr>
        <w:keepNext/>
        <w:spacing w:before="240"/>
        <w:ind w:firstLine="357"/>
        <w:rPr>
          <w:lang w:val="pt-BR"/>
        </w:rPr>
        <w:pPrChange w:id="83" w:author="de Paula Muniz, Nayara" w:date="2018-07-23T15:03:00Z">
          <w:pPr>
            <w:keepNext/>
            <w:spacing w:before="240"/>
          </w:pPr>
        </w:pPrChange>
      </w:pPr>
      <w:r w:rsidRPr="00C33273">
        <w:rPr>
          <w:lang w:val="pt-BR"/>
        </w:rPr>
        <w:t>Aqui deve constar a descrição da infraestrutura computacional da solução para o cliente. Primeiro deve ser descrita a infraestrutura atual, após isso uma explicação do que deve ser alterado e como para adequar a solução proposta, ou se não houver necessidade de alteração, uma justificativa.</w:t>
      </w:r>
    </w:p>
    <w:p w14:paraId="3F1A4840" w14:textId="77777777" w:rsidR="00095C2C" w:rsidRPr="00C33273" w:rsidRDefault="00CA1D8C" w:rsidP="00F7430C">
      <w:pPr>
        <w:keepNext/>
        <w:spacing w:before="240"/>
        <w:ind w:firstLine="357"/>
        <w:jc w:val="left"/>
        <w:rPr>
          <w:b/>
          <w:lang w:val="pt-BR"/>
        </w:rPr>
        <w:pPrChange w:id="84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b/>
          <w:lang w:val="pt-BR"/>
        </w:rPr>
        <w:t>3.3. Tecnologias Utilizadas</w:t>
      </w:r>
    </w:p>
    <w:p w14:paraId="6E529B8F" w14:textId="77777777" w:rsidR="00095C2C" w:rsidRPr="00C33273" w:rsidRDefault="00CA1D8C" w:rsidP="00F7430C">
      <w:pPr>
        <w:keepNext/>
        <w:spacing w:before="240"/>
        <w:ind w:firstLine="357"/>
        <w:rPr>
          <w:lang w:val="pt-BR"/>
        </w:rPr>
        <w:pPrChange w:id="85" w:author="de Paula Muniz, Nayara" w:date="2018-07-23T15:03:00Z">
          <w:pPr>
            <w:keepNext/>
            <w:spacing w:before="240"/>
          </w:pPr>
        </w:pPrChange>
      </w:pPr>
      <w:r w:rsidRPr="00C33273">
        <w:rPr>
          <w:lang w:val="pt-BR"/>
        </w:rPr>
        <w:t xml:space="preserve">Nessa subseção devem vir listados todas as tecnologias utilizadas, com o propósito de cada uma dentro da solução e uma justificativa simples do motivo de sua utilização. Um exemplo de tabela para essa caracterização está na Tabela 1. Títulos de tabelas devem estar acima delas, fonte </w:t>
      </w:r>
      <w:proofErr w:type="spellStart"/>
      <w:r w:rsidRPr="00C33273">
        <w:rPr>
          <w:lang w:val="pt-BR"/>
        </w:rPr>
        <w:t>Helvetica</w:t>
      </w:r>
      <w:proofErr w:type="spellEnd"/>
      <w:r w:rsidRPr="00C33273">
        <w:rPr>
          <w:lang w:val="pt-BR"/>
        </w:rPr>
        <w:t>, negrito, tamanho 10, com 6 pontos de espaço antes e depois do título.</w:t>
      </w:r>
    </w:p>
    <w:p w14:paraId="7226B4C2" w14:textId="77777777" w:rsidR="00095C2C" w:rsidRPr="00091C5A" w:rsidRDefault="00CA1D8C" w:rsidP="00F7430C">
      <w:pPr>
        <w:spacing w:after="120"/>
        <w:ind w:left="454" w:right="454" w:firstLine="357"/>
        <w:jc w:val="center"/>
        <w:rPr>
          <w:lang w:val="pt-BR"/>
        </w:rPr>
        <w:pPrChange w:id="86" w:author="de Paula Muniz, Nayara" w:date="2018-07-23T15:03:00Z">
          <w:pPr>
            <w:spacing w:after="120"/>
            <w:ind w:left="454" w:right="454"/>
            <w:jc w:val="center"/>
          </w:pPr>
        </w:pPrChange>
      </w:pPr>
      <w:r w:rsidRPr="00091C5A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Tabela 1. Exemplo de tecnologias utilizadas</w:t>
      </w:r>
    </w:p>
    <w:tbl>
      <w:tblPr>
        <w:tblStyle w:val="1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095C2C" w14:paraId="53A3ED4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6166" w14:textId="77777777" w:rsidR="00095C2C" w:rsidRDefault="00CA1D8C" w:rsidP="00F7430C">
            <w:pPr>
              <w:widowControl w:val="0"/>
              <w:spacing w:before="0"/>
              <w:ind w:firstLine="357"/>
              <w:jc w:val="center"/>
              <w:pPrChange w:id="87" w:author="de Paula Muniz, Nayara" w:date="2018-07-23T15:03:00Z">
                <w:pPr>
                  <w:widowControl w:val="0"/>
                  <w:spacing w:before="0"/>
                  <w:jc w:val="center"/>
                </w:pPr>
              </w:pPrChange>
            </w:pPr>
            <w:proofErr w:type="spellStart"/>
            <w:r>
              <w:t>Tecnologia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67B0" w14:textId="77777777" w:rsidR="00095C2C" w:rsidRDefault="00CA1D8C" w:rsidP="00F7430C">
            <w:pPr>
              <w:widowControl w:val="0"/>
              <w:spacing w:before="0"/>
              <w:ind w:firstLine="357"/>
              <w:jc w:val="center"/>
              <w:pPrChange w:id="88" w:author="de Paula Muniz, Nayara" w:date="2018-07-23T15:03:00Z">
                <w:pPr>
                  <w:widowControl w:val="0"/>
                  <w:spacing w:before="0"/>
                  <w:jc w:val="center"/>
                </w:pPr>
              </w:pPrChange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986B" w14:textId="77777777" w:rsidR="00095C2C" w:rsidRDefault="00CA1D8C" w:rsidP="00F7430C">
            <w:pPr>
              <w:widowControl w:val="0"/>
              <w:spacing w:before="0"/>
              <w:ind w:firstLine="357"/>
              <w:jc w:val="center"/>
              <w:pPrChange w:id="89" w:author="de Paula Muniz, Nayara" w:date="2018-07-23T15:03:00Z">
                <w:pPr>
                  <w:widowControl w:val="0"/>
                  <w:spacing w:before="0"/>
                  <w:jc w:val="center"/>
                </w:pPr>
              </w:pPrChange>
            </w:pPr>
            <w:proofErr w:type="spellStart"/>
            <w:r>
              <w:t>Justificativa</w:t>
            </w:r>
            <w:proofErr w:type="spellEnd"/>
          </w:p>
        </w:tc>
      </w:tr>
      <w:tr w:rsidR="00095C2C" w14:paraId="010F85A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9829" w14:textId="77777777" w:rsidR="00095C2C" w:rsidRDefault="00CA1D8C" w:rsidP="00F7430C">
            <w:pPr>
              <w:widowControl w:val="0"/>
              <w:spacing w:before="0"/>
              <w:ind w:firstLine="357"/>
              <w:jc w:val="left"/>
              <w:pPrChange w:id="90" w:author="de Paula Muniz, Nayara" w:date="2018-07-23T15:03:00Z">
                <w:pPr>
                  <w:widowControl w:val="0"/>
                  <w:spacing w:before="0"/>
                  <w:jc w:val="left"/>
                </w:pPr>
              </w:pPrChange>
            </w:pPr>
            <w:r>
              <w:t>Git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3A08" w14:textId="77777777" w:rsidR="00095C2C" w:rsidRDefault="00CA1D8C" w:rsidP="00F7430C">
            <w:pPr>
              <w:widowControl w:val="0"/>
              <w:spacing w:before="0"/>
              <w:ind w:firstLine="357"/>
              <w:jc w:val="left"/>
              <w:pPrChange w:id="91" w:author="de Paula Muniz, Nayara" w:date="2018-07-23T15:03:00Z">
                <w:pPr>
                  <w:widowControl w:val="0"/>
                  <w:spacing w:before="0"/>
                  <w:jc w:val="left"/>
                </w:pPr>
              </w:pPrChange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1647" w14:textId="77777777" w:rsidR="00095C2C" w:rsidRDefault="00CA1D8C" w:rsidP="00F7430C">
            <w:pPr>
              <w:widowControl w:val="0"/>
              <w:spacing w:before="0"/>
              <w:ind w:firstLine="357"/>
              <w:jc w:val="left"/>
              <w:pPrChange w:id="92" w:author="de Paula Muniz, Nayara" w:date="2018-07-23T15:03:00Z">
                <w:pPr>
                  <w:widowControl w:val="0"/>
                  <w:spacing w:before="0"/>
                  <w:jc w:val="left"/>
                </w:pPr>
              </w:pPrChange>
            </w:pPr>
            <w:r w:rsidRPr="00C33273">
              <w:rPr>
                <w:lang w:val="pt-BR"/>
              </w:rPr>
              <w:t>Versionamento de código distribuído entre todos os desenvolvedores.</w:t>
            </w:r>
            <w:r w:rsidRPr="00C33273">
              <w:rPr>
                <w:lang w:val="pt-BR"/>
              </w:rPr>
              <w:br/>
            </w:r>
            <w:r w:rsidRPr="00C33273">
              <w:rPr>
                <w:lang w:val="pt-BR"/>
              </w:rPr>
              <w:br/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pelas</w:t>
            </w:r>
            <w:proofErr w:type="spellEnd"/>
            <w:r>
              <w:t xml:space="preserve"> </w:t>
            </w:r>
            <w:proofErr w:type="spellStart"/>
            <w:r>
              <w:t>ferramentas</w:t>
            </w:r>
            <w:proofErr w:type="spellEnd"/>
            <w:r>
              <w:t xml:space="preserve"> de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  <w:proofErr w:type="spellStart"/>
            <w:r>
              <w:t>escolhidas</w:t>
            </w:r>
            <w:proofErr w:type="spellEnd"/>
          </w:p>
        </w:tc>
      </w:tr>
      <w:tr w:rsidR="00095C2C" w:rsidRPr="00F7430C" w14:paraId="27DEF39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F631" w14:textId="77777777" w:rsidR="00095C2C" w:rsidRDefault="00CA1D8C" w:rsidP="00F7430C">
            <w:pPr>
              <w:widowControl w:val="0"/>
              <w:spacing w:before="0"/>
              <w:ind w:firstLine="357"/>
              <w:jc w:val="left"/>
              <w:pPrChange w:id="93" w:author="de Paula Muniz, Nayara" w:date="2018-07-23T15:03:00Z">
                <w:pPr>
                  <w:widowControl w:val="0"/>
                  <w:spacing w:before="0"/>
                  <w:jc w:val="left"/>
                </w:pPr>
              </w:pPrChange>
            </w:pPr>
            <w:r>
              <w:lastRenderedPageBreak/>
              <w:t>Java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A66B" w14:textId="77777777" w:rsidR="00095C2C" w:rsidRDefault="00CA1D8C" w:rsidP="00F7430C">
            <w:pPr>
              <w:widowControl w:val="0"/>
              <w:spacing w:before="0"/>
              <w:ind w:firstLine="357"/>
              <w:jc w:val="left"/>
              <w:pPrChange w:id="94" w:author="de Paula Muniz, Nayara" w:date="2018-07-23T15:03:00Z">
                <w:pPr>
                  <w:widowControl w:val="0"/>
                  <w:spacing w:before="0"/>
                  <w:jc w:val="left"/>
                </w:pPr>
              </w:pPrChange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3C67" w14:textId="77777777" w:rsidR="00095C2C" w:rsidRPr="00C33273" w:rsidRDefault="00CA1D8C" w:rsidP="00F7430C">
            <w:pPr>
              <w:widowControl w:val="0"/>
              <w:spacing w:before="0"/>
              <w:ind w:firstLine="357"/>
              <w:jc w:val="left"/>
              <w:rPr>
                <w:lang w:val="pt-BR"/>
              </w:rPr>
              <w:pPrChange w:id="95" w:author="de Paula Muniz, Nayara" w:date="2018-07-23T15:03:00Z">
                <w:pPr>
                  <w:widowControl w:val="0"/>
                  <w:spacing w:before="0"/>
                  <w:jc w:val="left"/>
                </w:pPr>
              </w:pPrChange>
            </w:pPr>
            <w:r w:rsidRPr="00C33273">
              <w:rPr>
                <w:lang w:val="pt-BR"/>
              </w:rPr>
              <w:t>Necessidade de integração com sistemas já existentes. Requisito técnico pedido pelo cliente.</w:t>
            </w:r>
          </w:p>
        </w:tc>
      </w:tr>
      <w:tr w:rsidR="00095C2C" w:rsidRPr="00F7430C" w14:paraId="48287AE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B0B8" w14:textId="77777777" w:rsidR="00095C2C" w:rsidRDefault="00CA1D8C" w:rsidP="00F7430C">
            <w:pPr>
              <w:widowControl w:val="0"/>
              <w:spacing w:before="0"/>
              <w:ind w:firstLine="357"/>
              <w:jc w:val="left"/>
              <w:pPrChange w:id="96" w:author="de Paula Muniz, Nayara" w:date="2018-07-23T15:03:00Z">
                <w:pPr>
                  <w:widowControl w:val="0"/>
                  <w:spacing w:before="0"/>
                  <w:jc w:val="left"/>
                </w:pPr>
              </w:pPrChange>
            </w:pPr>
            <w:r>
              <w:t>MySQL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3ECA" w14:textId="77777777" w:rsidR="00095C2C" w:rsidRDefault="00CA1D8C" w:rsidP="00F7430C">
            <w:pPr>
              <w:widowControl w:val="0"/>
              <w:spacing w:before="0"/>
              <w:ind w:firstLine="357"/>
              <w:jc w:val="left"/>
              <w:pPrChange w:id="97" w:author="de Paula Muniz, Nayara" w:date="2018-07-23T15:03:00Z">
                <w:pPr>
                  <w:widowControl w:val="0"/>
                  <w:spacing w:before="0"/>
                  <w:jc w:val="left"/>
                </w:pPr>
              </w:pPrChange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8AD9" w14:textId="77777777" w:rsidR="00095C2C" w:rsidRPr="00C33273" w:rsidRDefault="00CA1D8C" w:rsidP="00F7430C">
            <w:pPr>
              <w:widowControl w:val="0"/>
              <w:spacing w:before="0"/>
              <w:ind w:firstLine="357"/>
              <w:jc w:val="left"/>
              <w:rPr>
                <w:lang w:val="pt-BR"/>
              </w:rPr>
              <w:pPrChange w:id="98" w:author="de Paula Muniz, Nayara" w:date="2018-07-23T15:03:00Z">
                <w:pPr>
                  <w:widowControl w:val="0"/>
                  <w:spacing w:before="0"/>
                  <w:jc w:val="left"/>
                </w:pPr>
              </w:pPrChange>
            </w:pPr>
            <w:r w:rsidRPr="00C33273">
              <w:rPr>
                <w:lang w:val="pt-BR"/>
              </w:rPr>
              <w:t>SGBD Relacional de licença gratuita.</w:t>
            </w:r>
          </w:p>
        </w:tc>
      </w:tr>
    </w:tbl>
    <w:p w14:paraId="53FFC21D" w14:textId="77777777" w:rsidR="00095C2C" w:rsidRPr="00C33273" w:rsidRDefault="00095C2C" w:rsidP="00F7430C">
      <w:pPr>
        <w:keepNext/>
        <w:spacing w:before="240"/>
        <w:ind w:firstLine="357"/>
        <w:jc w:val="left"/>
        <w:rPr>
          <w:lang w:val="pt-BR"/>
        </w:rPr>
        <w:pPrChange w:id="99" w:author="de Paula Muniz, Nayara" w:date="2018-07-23T15:03:00Z">
          <w:pPr>
            <w:keepNext/>
            <w:spacing w:before="240"/>
            <w:jc w:val="left"/>
          </w:pPr>
        </w:pPrChange>
      </w:pPr>
    </w:p>
    <w:p w14:paraId="15C6B658" w14:textId="77777777" w:rsidR="00095C2C" w:rsidRPr="00C33273" w:rsidRDefault="00CA1D8C" w:rsidP="00F7430C">
      <w:pPr>
        <w:keepNext/>
        <w:spacing w:before="240"/>
        <w:ind w:firstLine="357"/>
        <w:jc w:val="left"/>
        <w:rPr>
          <w:b/>
          <w:sz w:val="26"/>
          <w:szCs w:val="26"/>
          <w:lang w:val="pt-BR"/>
        </w:rPr>
        <w:pPrChange w:id="100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b/>
          <w:sz w:val="26"/>
          <w:szCs w:val="26"/>
          <w:lang w:val="pt-BR"/>
        </w:rPr>
        <w:t>4. Resultados Obtidos</w:t>
      </w:r>
    </w:p>
    <w:p w14:paraId="034DFF5A" w14:textId="77777777" w:rsidR="00095C2C" w:rsidRPr="00C33273" w:rsidRDefault="00CA1D8C" w:rsidP="00F7430C">
      <w:pPr>
        <w:ind w:firstLine="357"/>
        <w:rPr>
          <w:lang w:val="pt-BR"/>
        </w:rPr>
        <w:pPrChange w:id="101" w:author="de Paula Muniz, Nayara" w:date="2018-07-23T15:03:00Z">
          <w:pPr/>
        </w:pPrChange>
      </w:pPr>
      <w:r w:rsidRPr="00C33273">
        <w:rPr>
          <w:lang w:val="pt-BR"/>
        </w:rPr>
        <w:t>Nessa seção devem estar todos os resultados do que foi feito para o cliente. O que foi de fato implementado, qual a situação atual, links para o software e todo o resto.</w:t>
      </w:r>
    </w:p>
    <w:p w14:paraId="6249C7B5" w14:textId="77777777" w:rsidR="00095C2C" w:rsidRPr="00C33273" w:rsidRDefault="00CA1D8C" w:rsidP="00F7430C">
      <w:pPr>
        <w:keepNext/>
        <w:spacing w:before="240"/>
        <w:ind w:firstLine="357"/>
        <w:jc w:val="left"/>
        <w:rPr>
          <w:b/>
          <w:lang w:val="pt-BR"/>
        </w:rPr>
        <w:pPrChange w:id="102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b/>
          <w:lang w:val="pt-BR"/>
        </w:rPr>
        <w:t>4.1. Comparativo com Soluções</w:t>
      </w:r>
    </w:p>
    <w:p w14:paraId="437F4472" w14:textId="77777777" w:rsidR="00095C2C" w:rsidRPr="00C33273" w:rsidRDefault="00CA1D8C" w:rsidP="00F7430C">
      <w:pPr>
        <w:ind w:firstLine="357"/>
        <w:rPr>
          <w:lang w:val="pt-BR"/>
        </w:rPr>
        <w:pPrChange w:id="103" w:author="de Paula Muniz, Nayara" w:date="2018-07-23T15:03:00Z">
          <w:pPr/>
        </w:pPrChange>
      </w:pPr>
      <w:r w:rsidRPr="00C33273">
        <w:rPr>
          <w:lang w:val="pt-BR"/>
        </w:rPr>
        <w:t>Apresente aqui aquilo que foi implementado para o cliente e compare com as soluções levantadas na seção 2.</w:t>
      </w:r>
    </w:p>
    <w:p w14:paraId="0471A428" w14:textId="77777777" w:rsidR="00095C2C" w:rsidRPr="00C33273" w:rsidRDefault="00CA1D8C" w:rsidP="00F7430C">
      <w:pPr>
        <w:keepNext/>
        <w:spacing w:before="240"/>
        <w:ind w:firstLine="357"/>
        <w:jc w:val="left"/>
        <w:rPr>
          <w:b/>
          <w:lang w:val="pt-BR"/>
        </w:rPr>
        <w:pPrChange w:id="104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b/>
          <w:lang w:val="pt-BR"/>
        </w:rPr>
        <w:t>4.2. Protótipo</w:t>
      </w:r>
    </w:p>
    <w:p w14:paraId="16B344BC" w14:textId="77777777" w:rsidR="00095C2C" w:rsidRPr="00C33273" w:rsidRDefault="00CA1D8C" w:rsidP="00F7430C">
      <w:pPr>
        <w:keepNext/>
        <w:spacing w:before="240"/>
        <w:ind w:firstLine="357"/>
        <w:jc w:val="left"/>
        <w:rPr>
          <w:b/>
          <w:lang w:val="pt-BR"/>
        </w:rPr>
        <w:pPrChange w:id="105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lang w:val="pt-BR"/>
        </w:rPr>
        <w:t>Mostrem o protótipo da solução. Essa apresentação pode ser por telas do sistema, o link para navegação no sistema (se for possível) e diagramas que sejam pertinentes.</w:t>
      </w:r>
    </w:p>
    <w:p w14:paraId="7660AE98" w14:textId="77777777" w:rsidR="00095C2C" w:rsidRPr="00C33273" w:rsidRDefault="00CA1D8C" w:rsidP="00F7430C">
      <w:pPr>
        <w:keepNext/>
        <w:spacing w:before="240"/>
        <w:ind w:firstLine="357"/>
        <w:jc w:val="left"/>
        <w:rPr>
          <w:b/>
          <w:lang w:val="pt-BR"/>
        </w:rPr>
        <w:pPrChange w:id="106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b/>
          <w:lang w:val="pt-BR"/>
        </w:rPr>
        <w:t>4.3. Considerações Finais</w:t>
      </w:r>
    </w:p>
    <w:p w14:paraId="7616F64D" w14:textId="77777777" w:rsidR="00095C2C" w:rsidRPr="00C33273" w:rsidRDefault="00CA1D8C" w:rsidP="00F7430C">
      <w:pPr>
        <w:keepNext/>
        <w:spacing w:before="240"/>
        <w:ind w:firstLine="357"/>
        <w:jc w:val="left"/>
        <w:rPr>
          <w:lang w:val="pt-BR"/>
        </w:rPr>
        <w:pPrChange w:id="107" w:author="de Paula Muniz, Nayara" w:date="2018-07-23T15:03:00Z">
          <w:pPr>
            <w:keepNext/>
            <w:spacing w:before="240"/>
            <w:jc w:val="left"/>
          </w:pPr>
        </w:pPrChange>
      </w:pPr>
      <w:r w:rsidRPr="00C33273">
        <w:rPr>
          <w:lang w:val="pt-BR"/>
        </w:rPr>
        <w:t>Quaisquer outras considerações a respeito do trabalho e pontos para futuras melhorias.</w:t>
      </w:r>
    </w:p>
    <w:p w14:paraId="69F3D631" w14:textId="77777777" w:rsidR="00095C2C" w:rsidRDefault="00CA1D8C" w:rsidP="00F7430C">
      <w:pPr>
        <w:keepNext/>
        <w:spacing w:before="240"/>
        <w:ind w:firstLine="357"/>
        <w:jc w:val="left"/>
        <w:rPr>
          <w:b/>
          <w:sz w:val="26"/>
          <w:szCs w:val="26"/>
        </w:rPr>
        <w:pPrChange w:id="108" w:author="de Paula Muniz, Nayara" w:date="2018-07-23T15:03:00Z">
          <w:pPr>
            <w:keepNext/>
            <w:spacing w:before="240"/>
            <w:jc w:val="left"/>
          </w:pPr>
        </w:pPrChange>
      </w:pPr>
      <w:proofErr w:type="spellStart"/>
      <w:r>
        <w:rPr>
          <w:b/>
          <w:sz w:val="26"/>
          <w:szCs w:val="26"/>
        </w:rPr>
        <w:t>Referências</w:t>
      </w:r>
      <w:proofErr w:type="spellEnd"/>
    </w:p>
    <w:p w14:paraId="4A6CF722" w14:textId="77777777" w:rsidR="00095C2C" w:rsidRDefault="00CA1D8C" w:rsidP="00F7430C">
      <w:pPr>
        <w:ind w:left="284" w:firstLine="357"/>
        <w:pPrChange w:id="109" w:author="de Paula Muniz, Nayara" w:date="2018-07-23T15:03:00Z">
          <w:pPr>
            <w:ind w:left="284" w:hanging="284"/>
          </w:pPr>
        </w:pPrChange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14:paraId="5151AB51" w14:textId="77777777" w:rsidR="00095C2C" w:rsidRDefault="00CA1D8C" w:rsidP="00F7430C">
      <w:pPr>
        <w:ind w:left="284" w:firstLine="357"/>
        <w:pPrChange w:id="110" w:author="de Paula Muniz, Nayara" w:date="2018-07-23T15:03:00Z">
          <w:pPr>
            <w:ind w:left="284" w:hanging="284"/>
          </w:pPr>
        </w:pPrChange>
      </w:pPr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r w:rsidR="00682EC7">
        <w:fldChar w:fldCharType="begin"/>
      </w:r>
      <w:r w:rsidR="00682EC7">
        <w:instrText xml:space="preserve"> HYPERLINK "http://reality.sgi.com/employees/jam_sb/mocap/MoCapWP_v2.0.html" \h </w:instrText>
      </w:r>
      <w:r w:rsidR="00682EC7">
        <w:fldChar w:fldCharType="separate"/>
      </w:r>
      <w:r>
        <w:t>http://reality.sgi.com/employees/jam_sb/mocap/MoCapWP_v2.0.html</w:t>
      </w:r>
      <w:r w:rsidR="00682EC7">
        <w:fldChar w:fldCharType="end"/>
      </w:r>
      <w:r>
        <w:t>, December.</w:t>
      </w:r>
    </w:p>
    <w:p w14:paraId="452625B5" w14:textId="77777777" w:rsidR="00095C2C" w:rsidRDefault="00CA1D8C" w:rsidP="00F7430C">
      <w:pPr>
        <w:ind w:left="284" w:firstLine="357"/>
        <w:pPrChange w:id="111" w:author="de Paula Muniz, Nayara" w:date="2018-07-23T15:03:00Z">
          <w:pPr>
            <w:ind w:left="284" w:hanging="284"/>
          </w:pPr>
        </w:pPrChange>
      </w:pPr>
      <w:r>
        <w:t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w14:paraId="63815E14" w14:textId="77777777" w:rsidR="00095C2C" w:rsidRDefault="00CA1D8C" w:rsidP="00F7430C">
      <w:pPr>
        <w:ind w:left="284" w:firstLine="357"/>
        <w:pPrChange w:id="112" w:author="de Paula Muniz, Nayara" w:date="2018-07-23T15:03:00Z">
          <w:pPr>
            <w:ind w:left="284" w:hanging="284"/>
          </w:pPr>
        </w:pPrChange>
      </w:pPr>
      <w:r>
        <w:t xml:space="preserve">Knuth, D. E. (1984), The </w:t>
      </w:r>
      <w:proofErr w:type="spellStart"/>
      <w:r>
        <w:t>TeXbook</w:t>
      </w:r>
      <w:proofErr w:type="spellEnd"/>
      <w:r>
        <w:t>, Addison Wesley, 15</w:t>
      </w:r>
      <w:r>
        <w:rPr>
          <w:vertAlign w:val="superscript"/>
        </w:rPr>
        <w:t>th</w:t>
      </w:r>
      <w:r>
        <w:t xml:space="preserve"> edition. </w:t>
      </w:r>
    </w:p>
    <w:p w14:paraId="7503107C" w14:textId="77777777" w:rsidR="00095C2C" w:rsidRDefault="00CA1D8C" w:rsidP="00F7430C">
      <w:pPr>
        <w:ind w:left="284" w:firstLine="357"/>
        <w:rPr>
          <w:sz w:val="20"/>
          <w:szCs w:val="20"/>
        </w:rPr>
        <w:pPrChange w:id="113" w:author="de Paula Muniz, Nayara" w:date="2018-07-23T15:03:00Z">
          <w:pPr>
            <w:ind w:left="284" w:hanging="284"/>
          </w:pPr>
        </w:pPrChange>
      </w:pPr>
      <w:r>
        <w:t xml:space="preserve">Smith, A. and Jones, B. (1999). On the complexity of computing. In </w:t>
      </w:r>
      <w:r>
        <w:rPr>
          <w:i/>
        </w:rPr>
        <w:t>Advances in Computer Science</w:t>
      </w:r>
      <w:r>
        <w:t>, pages 555–566. Publishing Press.</w:t>
      </w:r>
    </w:p>
    <w:p w14:paraId="119C627B" w14:textId="77777777" w:rsidR="00095C2C" w:rsidRDefault="00095C2C" w:rsidP="00F7430C">
      <w:pPr>
        <w:ind w:left="284" w:firstLine="357"/>
        <w:pPrChange w:id="114" w:author="de Paula Muniz, Nayara" w:date="2018-07-23T15:03:00Z">
          <w:pPr>
            <w:ind w:left="284" w:hanging="284"/>
          </w:pPr>
        </w:pPrChange>
      </w:pPr>
    </w:p>
    <w:sectPr w:rsidR="00095C2C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6" w:author="fsousa" w:date="2018-05-31T15:44:00Z" w:initials="f">
    <w:p w14:paraId="00450DF8" w14:textId="77777777" w:rsidR="005E354D" w:rsidRPr="005E354D" w:rsidRDefault="005E354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E354D">
        <w:rPr>
          <w:lang w:val="pt-BR"/>
        </w:rPr>
        <w:t xml:space="preserve">Nunca use </w:t>
      </w:r>
      <w:r>
        <w:rPr>
          <w:lang w:val="pt-BR"/>
        </w:rPr>
        <w:t>primeira</w:t>
      </w:r>
      <w:r w:rsidRPr="005E354D">
        <w:rPr>
          <w:lang w:val="pt-BR"/>
        </w:rPr>
        <w:t xml:space="preserve"> pessoa, a</w:t>
      </w:r>
      <w:r>
        <w:rPr>
          <w:lang w:val="pt-BR"/>
        </w:rPr>
        <w:t xml:space="preserve"> escrita deve ser sempre impessoal. Revise o texto todo a procura destes erros</w:t>
      </w:r>
    </w:p>
  </w:comment>
  <w:comment w:id="41" w:author="fsousa" w:date="2018-05-31T15:43:00Z" w:initials="f">
    <w:p w14:paraId="74359F68" w14:textId="77777777" w:rsidR="005E354D" w:rsidRPr="005E354D" w:rsidRDefault="005E354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E354D">
        <w:rPr>
          <w:lang w:val="pt-BR"/>
        </w:rPr>
        <w:t>Formate o texto corretamente conforme o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>. Faça a revisão do texto todo</w:t>
      </w:r>
    </w:p>
  </w:comment>
  <w:comment w:id="77" w:author="fsousa" w:date="2018-05-31T15:47:00Z" w:initials="f">
    <w:p w14:paraId="72861B8B" w14:textId="77777777" w:rsidR="005E354D" w:rsidRPr="005E354D" w:rsidRDefault="005E354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E354D">
        <w:rPr>
          <w:lang w:val="pt-BR"/>
        </w:rPr>
        <w:t>E porque as outras não s</w:t>
      </w:r>
      <w:r>
        <w:rPr>
          <w:lang w:val="pt-BR"/>
        </w:rPr>
        <w:t xml:space="preserve">e adequam? Tenho certeza que existem soluções de mercado que podem se adequar a clínica. Aqui deve justificar em relação à custos, funcionalidades, </w:t>
      </w:r>
      <w:proofErr w:type="gramStart"/>
      <w:r>
        <w:rPr>
          <w:lang w:val="pt-BR"/>
        </w:rPr>
        <w:t>acessibilidade..</w:t>
      </w:r>
      <w:proofErr w:type="gramEnd"/>
      <w:r>
        <w:rPr>
          <w:lang w:val="pt-BR"/>
        </w:rPr>
        <w:t xml:space="preserve"> tudo que trará vantagem ao cliente em relação às soluções existente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450DF8" w15:done="1"/>
  <w15:commentEx w15:paraId="74359F68" w15:done="1"/>
  <w15:commentEx w15:paraId="72861B8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70450" w14:textId="77777777" w:rsidR="00682EC7" w:rsidRDefault="00682EC7">
      <w:pPr>
        <w:spacing w:before="0"/>
      </w:pPr>
      <w:r>
        <w:separator/>
      </w:r>
    </w:p>
  </w:endnote>
  <w:endnote w:type="continuationSeparator" w:id="0">
    <w:p w14:paraId="27BFC7D2" w14:textId="77777777" w:rsidR="00682EC7" w:rsidRDefault="00682EC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2F1AA" w14:textId="77777777" w:rsidR="00095C2C" w:rsidRDefault="00CA1D8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C4472" w14:textId="77777777" w:rsidR="00095C2C" w:rsidRDefault="00CA1D8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3BA9C" w14:textId="77777777" w:rsidR="00682EC7" w:rsidRDefault="00682EC7">
      <w:pPr>
        <w:spacing w:before="0"/>
      </w:pPr>
      <w:r>
        <w:separator/>
      </w:r>
    </w:p>
  </w:footnote>
  <w:footnote w:type="continuationSeparator" w:id="0">
    <w:p w14:paraId="05E7D6B6" w14:textId="77777777" w:rsidR="00682EC7" w:rsidRDefault="00682EC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1D62E" w14:textId="77777777" w:rsidR="00095C2C" w:rsidRDefault="00CA1D8C">
    <w:r>
      <w:fldChar w:fldCharType="begin"/>
    </w:r>
    <w:r>
      <w:instrText>PAGE</w:instrText>
    </w:r>
    <w:r>
      <w:fldChar w:fldCharType="end"/>
    </w:r>
  </w:p>
  <w:p w14:paraId="42B29594" w14:textId="77777777" w:rsidR="00095C2C" w:rsidRPr="00C33273" w:rsidRDefault="00CA1D8C">
    <w:pPr>
      <w:jc w:val="right"/>
      <w:rPr>
        <w:lang w:val="pt-BR"/>
      </w:rPr>
    </w:pPr>
    <w:r w:rsidRPr="00C33273">
      <w:rPr>
        <w:lang w:val="pt-BR"/>
      </w:rPr>
      <w:t xml:space="preserve">S. </w:t>
    </w:r>
    <w:proofErr w:type="spellStart"/>
    <w:r w:rsidRPr="00C33273">
      <w:rPr>
        <w:lang w:val="pt-BR"/>
      </w:rPr>
      <w:t>Sandri</w:t>
    </w:r>
    <w:proofErr w:type="spellEnd"/>
    <w:r w:rsidRPr="00C33273">
      <w:rPr>
        <w:lang w:val="pt-BR"/>
      </w:rPr>
      <w:t xml:space="preserve">, J. Stolfi, </w:t>
    </w:r>
    <w:proofErr w:type="spellStart"/>
    <w:r w:rsidRPr="00C33273">
      <w:rPr>
        <w:lang w:val="pt-BR"/>
      </w:rP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077F0" w14:textId="77777777" w:rsidR="00095C2C" w:rsidRDefault="00095C2C"/>
  <w:p w14:paraId="1505DFF9" w14:textId="77777777" w:rsidR="00095C2C" w:rsidRDefault="00095C2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30CCC"/>
    <w:multiLevelType w:val="multilevel"/>
    <w:tmpl w:val="6192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 Paula Muniz, Nayara">
    <w15:presenceInfo w15:providerId="None" w15:userId="de Paula Muniz, Nayara"/>
  </w15:person>
  <w15:person w15:author="fsousa">
    <w15:presenceInfo w15:providerId="None" w15:userId="fsou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C"/>
    <w:rsid w:val="00061FF0"/>
    <w:rsid w:val="00091C5A"/>
    <w:rsid w:val="00095C2C"/>
    <w:rsid w:val="000E7873"/>
    <w:rsid w:val="00156710"/>
    <w:rsid w:val="001D46BB"/>
    <w:rsid w:val="001E6FAB"/>
    <w:rsid w:val="0024696E"/>
    <w:rsid w:val="00283C5A"/>
    <w:rsid w:val="002E0C61"/>
    <w:rsid w:val="002F221C"/>
    <w:rsid w:val="00313923"/>
    <w:rsid w:val="00323C6C"/>
    <w:rsid w:val="0035408B"/>
    <w:rsid w:val="00355ABB"/>
    <w:rsid w:val="00401020"/>
    <w:rsid w:val="00416BB8"/>
    <w:rsid w:val="00437724"/>
    <w:rsid w:val="0045761A"/>
    <w:rsid w:val="004739F2"/>
    <w:rsid w:val="004B7F1D"/>
    <w:rsid w:val="005335F8"/>
    <w:rsid w:val="005E354D"/>
    <w:rsid w:val="00682EC7"/>
    <w:rsid w:val="006C537E"/>
    <w:rsid w:val="00703C0F"/>
    <w:rsid w:val="007213CF"/>
    <w:rsid w:val="00761FFC"/>
    <w:rsid w:val="007A5211"/>
    <w:rsid w:val="007B1DF9"/>
    <w:rsid w:val="007B763A"/>
    <w:rsid w:val="007E2949"/>
    <w:rsid w:val="007E6287"/>
    <w:rsid w:val="00815CDA"/>
    <w:rsid w:val="00847F1C"/>
    <w:rsid w:val="008A4EFF"/>
    <w:rsid w:val="008D4EB1"/>
    <w:rsid w:val="00920FBF"/>
    <w:rsid w:val="00A23357"/>
    <w:rsid w:val="00A405AD"/>
    <w:rsid w:val="00A4156F"/>
    <w:rsid w:val="00A67A33"/>
    <w:rsid w:val="00A7619C"/>
    <w:rsid w:val="00B0439C"/>
    <w:rsid w:val="00B40EF6"/>
    <w:rsid w:val="00B50DC0"/>
    <w:rsid w:val="00B54A37"/>
    <w:rsid w:val="00B93EEA"/>
    <w:rsid w:val="00BC4F33"/>
    <w:rsid w:val="00C33273"/>
    <w:rsid w:val="00C64909"/>
    <w:rsid w:val="00C87976"/>
    <w:rsid w:val="00C90665"/>
    <w:rsid w:val="00C94E27"/>
    <w:rsid w:val="00CA1D8C"/>
    <w:rsid w:val="00CA4342"/>
    <w:rsid w:val="00CD2802"/>
    <w:rsid w:val="00D263C1"/>
    <w:rsid w:val="00DC525B"/>
    <w:rsid w:val="00DD4008"/>
    <w:rsid w:val="00E05F11"/>
    <w:rsid w:val="00E3214F"/>
    <w:rsid w:val="00E404E9"/>
    <w:rsid w:val="00E621C9"/>
    <w:rsid w:val="00E77F9E"/>
    <w:rsid w:val="00E966C7"/>
    <w:rsid w:val="00EA644A"/>
    <w:rsid w:val="00EB12C0"/>
    <w:rsid w:val="00EB6ECE"/>
    <w:rsid w:val="00EC5A72"/>
    <w:rsid w:val="00EE37B6"/>
    <w:rsid w:val="00EE5EEB"/>
    <w:rsid w:val="00F65883"/>
    <w:rsid w:val="00F7430C"/>
    <w:rsid w:val="00FA4DAE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4B93"/>
  <w15:docId w15:val="{3CDA5187-7EEA-49F0-8F5D-3DE7F8B7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763A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B763A"/>
    <w:rPr>
      <w:color w:val="808080"/>
      <w:shd w:val="clear" w:color="auto" w:fill="E6E6E6"/>
    </w:rPr>
  </w:style>
  <w:style w:type="paragraph" w:styleId="Rodap">
    <w:name w:val="footer"/>
    <w:basedOn w:val="Normal"/>
    <w:link w:val="Rodap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B6ECE"/>
  </w:style>
  <w:style w:type="paragraph" w:styleId="Cabealho">
    <w:name w:val="header"/>
    <w:basedOn w:val="Normal"/>
    <w:link w:val="Cabealho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B6ECE"/>
  </w:style>
  <w:style w:type="paragraph" w:styleId="PargrafodaLista">
    <w:name w:val="List Paragraph"/>
    <w:basedOn w:val="Normal"/>
    <w:uiPriority w:val="34"/>
    <w:qFormat/>
    <w:rsid w:val="00A761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5E354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354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354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354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354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354D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35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ECF4-9F09-4F68-8800-FC4AB012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1616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Siqueira</dc:creator>
  <cp:keywords/>
  <dc:description/>
  <cp:lastModifiedBy>de Paula Muniz, Nayara</cp:lastModifiedBy>
  <cp:revision>2</cp:revision>
  <cp:lastPrinted>2018-03-19T01:45:00Z</cp:lastPrinted>
  <dcterms:created xsi:type="dcterms:W3CDTF">2018-04-20T20:18:00Z</dcterms:created>
  <dcterms:modified xsi:type="dcterms:W3CDTF">2018-07-23T18:04:00Z</dcterms:modified>
</cp:coreProperties>
</file>